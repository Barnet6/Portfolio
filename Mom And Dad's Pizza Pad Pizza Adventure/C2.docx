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Lobster" w:cs="Lobster" w:eastAsia="Lobster" w:hAnsi="Lobster"/>
          <w:sz w:val="96"/>
          <w:szCs w:val="96"/>
          <w:rtl w:val="0"/>
        </w:rPr>
        <w:t xml:space="preserve">Requirements Specification and Management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S1 Requirements specification Group D (WumboSoft Inc.)</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Due: February 8th 2016</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 Jeff Werenka (100116489)</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 Cameron Ryan (100116969)</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 Sulian Shore (100114094)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u w:val="single"/>
          <w:rtl w:val="0"/>
        </w:rPr>
        <w:t xml:space="preserve">Table Of Contents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1. Introduction</w:t>
        </w:r>
      </w:hyperlink>
      <w:hyperlink w:anchor="h.gjdgxs">
        <w:r w:rsidDel="00000000" w:rsidR="00000000" w:rsidRPr="00000000">
          <w:rPr>
            <w:rtl w:val="0"/>
          </w:rPr>
        </w:r>
      </w:hyperlink>
    </w:p>
    <w:p w:rsidR="00000000" w:rsidDel="00000000" w:rsidP="00000000" w:rsidRDefault="00000000" w:rsidRPr="00000000">
      <w:pPr>
        <w:ind w:left="720" w:firstLine="0"/>
        <w:contextualSpacing w:val="0"/>
      </w:pPr>
      <w:hyperlink w:anchor="h.30j0zll">
        <w:r w:rsidDel="00000000" w:rsidR="00000000" w:rsidRPr="00000000">
          <w:rPr>
            <w:color w:val="1155cc"/>
            <w:u w:val="single"/>
            <w:rtl w:val="0"/>
          </w:rPr>
          <w:t xml:space="preserve">1.1. Purpose</w:t>
        </w:r>
      </w:hyperlink>
      <w:hyperlink w:anchor="h.30j0zll">
        <w:r w:rsidDel="00000000" w:rsidR="00000000" w:rsidRPr="00000000">
          <w:rPr>
            <w:rtl w:val="0"/>
          </w:rPr>
        </w:r>
      </w:hyperlink>
    </w:p>
    <w:p w:rsidR="00000000" w:rsidDel="00000000" w:rsidP="00000000" w:rsidRDefault="00000000" w:rsidRPr="00000000">
      <w:pPr>
        <w:ind w:left="720" w:firstLine="0"/>
        <w:contextualSpacing w:val="0"/>
      </w:pPr>
      <w:hyperlink w:anchor="h.1fob9te">
        <w:r w:rsidDel="00000000" w:rsidR="00000000" w:rsidRPr="00000000">
          <w:rPr>
            <w:color w:val="1155cc"/>
            <w:u w:val="single"/>
            <w:rtl w:val="0"/>
          </w:rPr>
          <w:t xml:space="preserve">1.2. Scope</w:t>
        </w:r>
      </w:hyperlink>
      <w:hyperlink w:anchor="h.1fob9te">
        <w:r w:rsidDel="00000000" w:rsidR="00000000" w:rsidRPr="00000000">
          <w:rPr>
            <w:rtl w:val="0"/>
          </w:rPr>
        </w:r>
      </w:hyperlink>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1.3. Definitions, Acronyms, and Abbreviations</w:t>
        </w:r>
      </w:hyperlink>
      <w:hyperlink w:anchor="h.3znysh7">
        <w:r w:rsidDel="00000000" w:rsidR="00000000" w:rsidRPr="00000000">
          <w:rPr>
            <w:rtl w:val="0"/>
          </w:rPr>
        </w:r>
      </w:hyperlink>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1.4. Project References</w:t>
        </w:r>
      </w:hyperlink>
      <w:hyperlink w:anchor="h.2et92p0">
        <w:r w:rsidDel="00000000" w:rsidR="00000000" w:rsidRPr="00000000">
          <w:rPr>
            <w:rtl w:val="0"/>
          </w:rPr>
        </w:r>
      </w:hyperlink>
    </w:p>
    <w:p w:rsidR="00000000" w:rsidDel="00000000" w:rsidP="00000000" w:rsidRDefault="00000000" w:rsidRPr="00000000">
      <w:pPr>
        <w:ind w:left="720" w:firstLine="0"/>
        <w:contextualSpacing w:val="0"/>
      </w:pPr>
      <w:hyperlink w:anchor="h.tyjcwt">
        <w:r w:rsidDel="00000000" w:rsidR="00000000" w:rsidRPr="00000000">
          <w:rPr>
            <w:color w:val="1155cc"/>
            <w:u w:val="single"/>
            <w:rtl w:val="0"/>
          </w:rPr>
          <w:t xml:space="preserve">1.5. Overview</w:t>
        </w:r>
      </w:hyperlink>
      <w:hyperlink w:anchor="h.tyjcwt">
        <w:r w:rsidDel="00000000" w:rsidR="00000000" w:rsidRPr="00000000">
          <w:rPr>
            <w:rtl w:val="0"/>
          </w:rPr>
        </w:r>
      </w:hyperlink>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2. Overall Description</w:t>
        </w:r>
      </w:hyperlink>
      <w:hyperlink w:anchor="h.3dy6vkm">
        <w:r w:rsidDel="00000000" w:rsidR="00000000" w:rsidRPr="00000000">
          <w:rPr>
            <w:rtl w:val="0"/>
          </w:rPr>
        </w:r>
      </w:hyperlink>
    </w:p>
    <w:p w:rsidR="00000000" w:rsidDel="00000000" w:rsidP="00000000" w:rsidRDefault="00000000" w:rsidRPr="00000000">
      <w:pPr>
        <w:ind w:left="720" w:firstLine="0"/>
        <w:contextualSpacing w:val="0"/>
      </w:pPr>
      <w:hyperlink w:anchor="h.1t3h5sf">
        <w:r w:rsidDel="00000000" w:rsidR="00000000" w:rsidRPr="00000000">
          <w:rPr>
            <w:color w:val="1155cc"/>
            <w:u w:val="single"/>
            <w:rtl w:val="0"/>
          </w:rPr>
          <w:t xml:space="preserve">2.1. Product Perspective</w:t>
        </w:r>
      </w:hyperlink>
      <w:hyperlink w:anchor="h.1t3h5sf">
        <w:r w:rsidDel="00000000" w:rsidR="00000000" w:rsidRPr="00000000">
          <w:rPr>
            <w:rtl w:val="0"/>
          </w:rPr>
        </w:r>
      </w:hyperlink>
    </w:p>
    <w:p w:rsidR="00000000" w:rsidDel="00000000" w:rsidP="00000000" w:rsidRDefault="00000000" w:rsidRPr="00000000">
      <w:pPr>
        <w:ind w:left="1080" w:firstLine="0"/>
        <w:contextualSpacing w:val="0"/>
      </w:pPr>
      <w:hyperlink w:anchor="h.4d34og8">
        <w:r w:rsidDel="00000000" w:rsidR="00000000" w:rsidRPr="00000000">
          <w:rPr>
            <w:color w:val="1155cc"/>
            <w:u w:val="single"/>
            <w:rtl w:val="0"/>
          </w:rPr>
          <w:t xml:space="preserve">2.1.1. System Interfaces</w:t>
        </w:r>
      </w:hyperlink>
      <w:hyperlink w:anchor="h.4d34og8">
        <w:r w:rsidDel="00000000" w:rsidR="00000000" w:rsidRPr="00000000">
          <w:rPr>
            <w:rtl w:val="0"/>
          </w:rPr>
        </w:r>
      </w:hyperlink>
    </w:p>
    <w:p w:rsidR="00000000" w:rsidDel="00000000" w:rsidP="00000000" w:rsidRDefault="00000000" w:rsidRPr="00000000">
      <w:pPr>
        <w:ind w:left="1080" w:firstLine="0"/>
        <w:contextualSpacing w:val="0"/>
      </w:pPr>
      <w:hyperlink w:anchor="h.2s8eyo1">
        <w:r w:rsidDel="00000000" w:rsidR="00000000" w:rsidRPr="00000000">
          <w:rPr>
            <w:color w:val="1155cc"/>
            <w:u w:val="single"/>
            <w:rtl w:val="0"/>
          </w:rPr>
          <w:t xml:space="preserve">2.1.1.1  Concept of Operations</w:t>
        </w:r>
      </w:hyperlink>
      <w:hyperlink w:anchor="h.2s8eyo1">
        <w:r w:rsidDel="00000000" w:rsidR="00000000" w:rsidRPr="00000000">
          <w:rPr>
            <w:rtl w:val="0"/>
          </w:rPr>
        </w:r>
      </w:hyperlink>
    </w:p>
    <w:p w:rsidR="00000000" w:rsidDel="00000000" w:rsidP="00000000" w:rsidRDefault="00000000" w:rsidRPr="00000000">
      <w:pPr>
        <w:ind w:left="1080" w:firstLine="0"/>
        <w:contextualSpacing w:val="0"/>
      </w:pPr>
      <w:hyperlink w:anchor="h.17dp8vu">
        <w:r w:rsidDel="00000000" w:rsidR="00000000" w:rsidRPr="00000000">
          <w:rPr>
            <w:color w:val="1155cc"/>
            <w:u w:val="single"/>
            <w:rtl w:val="0"/>
          </w:rPr>
          <w:t xml:space="preserve">2.1.2. User Interfaces</w:t>
        </w:r>
      </w:hyperlink>
      <w:hyperlink w:anchor="h.17dp8vu">
        <w:r w:rsidDel="00000000" w:rsidR="00000000" w:rsidRPr="00000000">
          <w:rPr>
            <w:rtl w:val="0"/>
          </w:rPr>
        </w:r>
      </w:hyperlink>
    </w:p>
    <w:p w:rsidR="00000000" w:rsidDel="00000000" w:rsidP="00000000" w:rsidRDefault="00000000" w:rsidRPr="00000000">
      <w:pPr>
        <w:ind w:left="1440" w:firstLine="0"/>
        <w:contextualSpacing w:val="0"/>
      </w:pPr>
      <w:hyperlink w:anchor="h.3rdcrjn">
        <w:r w:rsidDel="00000000" w:rsidR="00000000" w:rsidRPr="00000000">
          <w:rPr>
            <w:color w:val="1155cc"/>
            <w:u w:val="single"/>
            <w:rtl w:val="0"/>
          </w:rPr>
          <w:t xml:space="preserve">2.1.2.1 Main Menu</w:t>
        </w:r>
      </w:hyperlink>
      <w:hyperlink w:anchor="h.3rdcrjn">
        <w:r w:rsidDel="00000000" w:rsidR="00000000" w:rsidRPr="00000000">
          <w:rPr>
            <w:rtl w:val="0"/>
          </w:rPr>
        </w:r>
      </w:hyperlink>
    </w:p>
    <w:p w:rsidR="00000000" w:rsidDel="00000000" w:rsidP="00000000" w:rsidRDefault="00000000" w:rsidRPr="00000000">
      <w:pPr>
        <w:ind w:left="1440" w:firstLine="0"/>
        <w:contextualSpacing w:val="0"/>
      </w:pPr>
      <w:hyperlink w:anchor="h.lnxbz9">
        <w:r w:rsidDel="00000000" w:rsidR="00000000" w:rsidRPr="00000000">
          <w:rPr>
            <w:color w:val="1155cc"/>
            <w:u w:val="single"/>
            <w:rtl w:val="0"/>
          </w:rPr>
          <w:t xml:space="preserve">2.1.2.2 Character Select Screen</w:t>
        </w:r>
      </w:hyperlink>
      <w:hyperlink w:anchor="h.lnxbz9">
        <w:r w:rsidDel="00000000" w:rsidR="00000000" w:rsidRPr="00000000">
          <w:rPr>
            <w:rtl w:val="0"/>
          </w:rPr>
        </w:r>
      </w:hyperlink>
    </w:p>
    <w:p w:rsidR="00000000" w:rsidDel="00000000" w:rsidP="00000000" w:rsidRDefault="00000000" w:rsidRPr="00000000">
      <w:pPr>
        <w:ind w:left="1440" w:firstLine="0"/>
        <w:contextualSpacing w:val="0"/>
      </w:pPr>
      <w:hyperlink w:anchor="h.35nkun2">
        <w:r w:rsidDel="00000000" w:rsidR="00000000" w:rsidRPr="00000000">
          <w:rPr>
            <w:color w:val="1155cc"/>
            <w:u w:val="single"/>
            <w:rtl w:val="0"/>
          </w:rPr>
          <w:t xml:space="preserve">2.1.2.3 Character Name Screen</w:t>
        </w:r>
      </w:hyperlink>
      <w:hyperlink w:anchor="h.35nkun2">
        <w:r w:rsidDel="00000000" w:rsidR="00000000" w:rsidRPr="00000000">
          <w:rPr>
            <w:rtl w:val="0"/>
          </w:rPr>
        </w:r>
      </w:hyperlink>
    </w:p>
    <w:p w:rsidR="00000000" w:rsidDel="00000000" w:rsidP="00000000" w:rsidRDefault="00000000" w:rsidRPr="00000000">
      <w:pPr>
        <w:ind w:left="1440" w:firstLine="0"/>
        <w:contextualSpacing w:val="0"/>
      </w:pPr>
      <w:hyperlink w:anchor="h.1ksv4uv">
        <w:r w:rsidDel="00000000" w:rsidR="00000000" w:rsidRPr="00000000">
          <w:rPr>
            <w:color w:val="1155cc"/>
            <w:u w:val="single"/>
            <w:rtl w:val="0"/>
          </w:rPr>
          <w:t xml:space="preserve">2.1.2.4. Main Game Screen Concept</w:t>
        </w:r>
      </w:hyperlink>
      <w:hyperlink w:anchor="h.1ksv4uv">
        <w:r w:rsidDel="00000000" w:rsidR="00000000" w:rsidRPr="00000000">
          <w:rPr>
            <w:rtl w:val="0"/>
          </w:rPr>
        </w:r>
      </w:hyperlink>
    </w:p>
    <w:p w:rsidR="00000000" w:rsidDel="00000000" w:rsidP="00000000" w:rsidRDefault="00000000" w:rsidRPr="00000000">
      <w:pPr>
        <w:ind w:left="1440" w:firstLine="0"/>
        <w:contextualSpacing w:val="0"/>
      </w:pPr>
      <w:hyperlink w:anchor="h.44sinio">
        <w:r w:rsidDel="00000000" w:rsidR="00000000" w:rsidRPr="00000000">
          <w:rPr>
            <w:color w:val="1155cc"/>
            <w:u w:val="single"/>
            <w:rtl w:val="0"/>
          </w:rPr>
          <w:t xml:space="preserve">2.1.2.5. Pause Menu</w:t>
        </w:r>
      </w:hyperlink>
      <w:hyperlink w:anchor="h.44sinio">
        <w:r w:rsidDel="00000000" w:rsidR="00000000" w:rsidRPr="00000000">
          <w:rPr>
            <w:rtl w:val="0"/>
          </w:rPr>
        </w:r>
      </w:hyperlink>
    </w:p>
    <w:p w:rsidR="00000000" w:rsidDel="00000000" w:rsidP="00000000" w:rsidRDefault="00000000" w:rsidRPr="00000000">
      <w:pPr>
        <w:ind w:left="1440" w:firstLine="0"/>
        <w:contextualSpacing w:val="0"/>
      </w:pPr>
      <w:hyperlink w:anchor="h.2jxsxqh">
        <w:r w:rsidDel="00000000" w:rsidR="00000000" w:rsidRPr="00000000">
          <w:rPr>
            <w:color w:val="1155cc"/>
            <w:u w:val="single"/>
            <w:rtl w:val="0"/>
          </w:rPr>
          <w:t xml:space="preserve">2.1.2.6 Kittypedia</w:t>
        </w:r>
      </w:hyperlink>
      <w:hyperlink w:anchor="h.2jxsxqh">
        <w:r w:rsidDel="00000000" w:rsidR="00000000" w:rsidRPr="00000000">
          <w:rPr>
            <w:rtl w:val="0"/>
          </w:rPr>
        </w:r>
      </w:hyperlink>
    </w:p>
    <w:p w:rsidR="00000000" w:rsidDel="00000000" w:rsidP="00000000" w:rsidRDefault="00000000" w:rsidRPr="00000000">
      <w:pPr>
        <w:ind w:left="1440" w:firstLine="0"/>
        <w:contextualSpacing w:val="0"/>
      </w:pPr>
      <w:hyperlink w:anchor="h.z337ya">
        <w:r w:rsidDel="00000000" w:rsidR="00000000" w:rsidRPr="00000000">
          <w:rPr>
            <w:color w:val="1155cc"/>
            <w:u w:val="single"/>
            <w:rtl w:val="0"/>
          </w:rPr>
          <w:t xml:space="preserve">2.1.2.7 Inventory Screen</w:t>
        </w:r>
      </w:hyperlink>
      <w:hyperlink w:anchor="h.z337ya">
        <w:r w:rsidDel="00000000" w:rsidR="00000000" w:rsidRPr="00000000">
          <w:rPr>
            <w:rtl w:val="0"/>
          </w:rPr>
        </w:r>
      </w:hyperlink>
    </w:p>
    <w:p w:rsidR="00000000" w:rsidDel="00000000" w:rsidP="00000000" w:rsidRDefault="00000000" w:rsidRPr="00000000">
      <w:pPr>
        <w:ind w:left="1440" w:firstLine="0"/>
        <w:contextualSpacing w:val="0"/>
      </w:pPr>
      <w:hyperlink w:anchor="h.3j2qqm3">
        <w:r w:rsidDel="00000000" w:rsidR="00000000" w:rsidRPr="00000000">
          <w:rPr>
            <w:color w:val="1155cc"/>
            <w:u w:val="single"/>
            <w:rtl w:val="0"/>
          </w:rPr>
          <w:t xml:space="preserve">2.1.2.8 Player Info Screen</w:t>
        </w:r>
      </w:hyperlink>
      <w:hyperlink w:anchor="h.3j2qqm3">
        <w:r w:rsidDel="00000000" w:rsidR="00000000" w:rsidRPr="00000000">
          <w:rPr>
            <w:rtl w:val="0"/>
          </w:rPr>
        </w:r>
      </w:hyperlink>
    </w:p>
    <w:p w:rsidR="00000000" w:rsidDel="00000000" w:rsidP="00000000" w:rsidRDefault="00000000" w:rsidRPr="00000000">
      <w:pPr>
        <w:ind w:left="1440" w:firstLine="0"/>
        <w:contextualSpacing w:val="0"/>
      </w:pPr>
      <w:hyperlink w:anchor="h.1y810tw">
        <w:r w:rsidDel="00000000" w:rsidR="00000000" w:rsidRPr="00000000">
          <w:rPr>
            <w:color w:val="1155cc"/>
            <w:u w:val="single"/>
            <w:rtl w:val="0"/>
          </w:rPr>
          <w:t xml:space="preserve">2.1.2.9 Save Screen</w:t>
        </w:r>
      </w:hyperlink>
      <w:hyperlink w:anchor="h.1y810tw">
        <w:r w:rsidDel="00000000" w:rsidR="00000000" w:rsidRPr="00000000">
          <w:rPr>
            <w:rtl w:val="0"/>
          </w:rPr>
        </w:r>
      </w:hyperlink>
    </w:p>
    <w:p w:rsidR="00000000" w:rsidDel="00000000" w:rsidP="00000000" w:rsidRDefault="00000000" w:rsidRPr="00000000">
      <w:pPr>
        <w:ind w:left="1440" w:firstLine="0"/>
        <w:contextualSpacing w:val="0"/>
      </w:pPr>
      <w:hyperlink w:anchor="h.4i7ojhp">
        <w:r w:rsidDel="00000000" w:rsidR="00000000" w:rsidRPr="00000000">
          <w:rPr>
            <w:color w:val="1155cc"/>
            <w:u w:val="single"/>
            <w:rtl w:val="0"/>
          </w:rPr>
          <w:t xml:space="preserve">2.1.2.10 Battle Screen</w:t>
        </w:r>
      </w:hyperlink>
      <w:hyperlink w:anchor="h.4i7ojhp">
        <w:r w:rsidDel="00000000" w:rsidR="00000000" w:rsidRPr="00000000">
          <w:rPr>
            <w:rtl w:val="0"/>
          </w:rPr>
        </w:r>
      </w:hyperlink>
    </w:p>
    <w:p w:rsidR="00000000" w:rsidDel="00000000" w:rsidP="00000000" w:rsidRDefault="00000000" w:rsidRPr="00000000">
      <w:pPr>
        <w:ind w:left="1080" w:firstLine="0"/>
        <w:contextualSpacing w:val="0"/>
      </w:pPr>
      <w:hyperlink w:anchor="h.2xcytpi">
        <w:r w:rsidDel="00000000" w:rsidR="00000000" w:rsidRPr="00000000">
          <w:rPr>
            <w:color w:val="1155cc"/>
            <w:u w:val="single"/>
            <w:rtl w:val="0"/>
          </w:rPr>
          <w:t xml:space="preserve">2.1.3. Hardware Interfaces</w:t>
        </w:r>
      </w:hyperlink>
      <w:hyperlink w:anchor="h.2xcytpi">
        <w:r w:rsidDel="00000000" w:rsidR="00000000" w:rsidRPr="00000000">
          <w:rPr>
            <w:rtl w:val="0"/>
          </w:rPr>
        </w:r>
      </w:hyperlink>
    </w:p>
    <w:p w:rsidR="00000000" w:rsidDel="00000000" w:rsidP="00000000" w:rsidRDefault="00000000" w:rsidRPr="00000000">
      <w:pPr>
        <w:ind w:left="1080" w:firstLine="0"/>
        <w:contextualSpacing w:val="0"/>
      </w:pPr>
      <w:hyperlink w:anchor="h.1ci93xb">
        <w:r w:rsidDel="00000000" w:rsidR="00000000" w:rsidRPr="00000000">
          <w:rPr>
            <w:color w:val="1155cc"/>
            <w:u w:val="single"/>
            <w:rtl w:val="0"/>
          </w:rPr>
          <w:t xml:space="preserve">2.1.4. Software Interfaces</w:t>
        </w:r>
      </w:hyperlink>
      <w:hyperlink w:anchor="h.1ci93xb">
        <w:r w:rsidDel="00000000" w:rsidR="00000000" w:rsidRPr="00000000">
          <w:rPr>
            <w:rtl w:val="0"/>
          </w:rPr>
        </w:r>
      </w:hyperlink>
    </w:p>
    <w:p w:rsidR="00000000" w:rsidDel="00000000" w:rsidP="00000000" w:rsidRDefault="00000000" w:rsidRPr="00000000">
      <w:pPr>
        <w:ind w:left="1080" w:firstLine="0"/>
        <w:contextualSpacing w:val="0"/>
      </w:pPr>
      <w:hyperlink w:anchor="h.3whwml4">
        <w:r w:rsidDel="00000000" w:rsidR="00000000" w:rsidRPr="00000000">
          <w:rPr>
            <w:color w:val="1155cc"/>
            <w:u w:val="single"/>
            <w:rtl w:val="0"/>
          </w:rPr>
          <w:t xml:space="preserve">2.1.5. Communications Interfaces</w:t>
        </w:r>
      </w:hyperlink>
      <w:hyperlink w:anchor="h.3whwml4">
        <w:r w:rsidDel="00000000" w:rsidR="00000000" w:rsidRPr="00000000">
          <w:rPr>
            <w:rtl w:val="0"/>
          </w:rPr>
        </w:r>
      </w:hyperlink>
    </w:p>
    <w:p w:rsidR="00000000" w:rsidDel="00000000" w:rsidP="00000000" w:rsidRDefault="00000000" w:rsidRPr="00000000">
      <w:pPr>
        <w:ind w:left="1080" w:firstLine="0"/>
        <w:contextualSpacing w:val="0"/>
      </w:pPr>
      <w:hyperlink w:anchor="h.2bn6wsx">
        <w:r w:rsidDel="00000000" w:rsidR="00000000" w:rsidRPr="00000000">
          <w:rPr>
            <w:color w:val="1155cc"/>
            <w:u w:val="single"/>
            <w:rtl w:val="0"/>
          </w:rPr>
          <w:t xml:space="preserve">2.1.6. Memory Constraints</w:t>
        </w:r>
      </w:hyperlink>
      <w:hyperlink w:anchor="h.2bn6wsx">
        <w:r w:rsidDel="00000000" w:rsidR="00000000" w:rsidRPr="00000000">
          <w:rPr>
            <w:rtl w:val="0"/>
          </w:rPr>
        </w:r>
      </w:hyperlink>
    </w:p>
    <w:p w:rsidR="00000000" w:rsidDel="00000000" w:rsidP="00000000" w:rsidRDefault="00000000" w:rsidRPr="00000000">
      <w:pPr>
        <w:ind w:left="1080" w:firstLine="0"/>
        <w:contextualSpacing w:val="0"/>
      </w:pPr>
      <w:hyperlink w:anchor="h.qsh70q">
        <w:r w:rsidDel="00000000" w:rsidR="00000000" w:rsidRPr="00000000">
          <w:rPr>
            <w:color w:val="1155cc"/>
            <w:u w:val="single"/>
            <w:rtl w:val="0"/>
          </w:rPr>
          <w:t xml:space="preserve">2.1.7. Operations</w:t>
        </w:r>
      </w:hyperlink>
      <w:hyperlink w:anchor="h.qsh70q">
        <w:r w:rsidDel="00000000" w:rsidR="00000000" w:rsidRPr="00000000">
          <w:rPr>
            <w:rtl w:val="0"/>
          </w:rPr>
        </w:r>
      </w:hyperlink>
    </w:p>
    <w:p w:rsidR="00000000" w:rsidDel="00000000" w:rsidP="00000000" w:rsidRDefault="00000000" w:rsidRPr="00000000">
      <w:pPr>
        <w:ind w:left="1080" w:firstLine="0"/>
        <w:contextualSpacing w:val="0"/>
      </w:pPr>
      <w:hyperlink w:anchor="h.3as4poj">
        <w:r w:rsidDel="00000000" w:rsidR="00000000" w:rsidRPr="00000000">
          <w:rPr>
            <w:color w:val="1155cc"/>
            <w:u w:val="single"/>
            <w:rtl w:val="0"/>
          </w:rPr>
          <w:t xml:space="preserve">2.1.8. Site Adaptation Requirements</w:t>
        </w:r>
      </w:hyperlink>
      <w:hyperlink w:anchor="h.3as4poj">
        <w:r w:rsidDel="00000000" w:rsidR="00000000" w:rsidRPr="00000000">
          <w:rPr>
            <w:rtl w:val="0"/>
          </w:rPr>
        </w:r>
      </w:hyperlink>
    </w:p>
    <w:p w:rsidR="00000000" w:rsidDel="00000000" w:rsidP="00000000" w:rsidRDefault="00000000" w:rsidRPr="00000000">
      <w:pPr>
        <w:ind w:left="720" w:firstLine="0"/>
        <w:contextualSpacing w:val="0"/>
      </w:pPr>
      <w:hyperlink w:anchor="h.1pxezwc">
        <w:r w:rsidDel="00000000" w:rsidR="00000000" w:rsidRPr="00000000">
          <w:rPr>
            <w:color w:val="1155cc"/>
            <w:u w:val="single"/>
            <w:rtl w:val="0"/>
          </w:rPr>
          <w:t xml:space="preserve">2.2. Product Functions</w:t>
        </w:r>
      </w:hyperlink>
      <w:hyperlink w:anchor="h.1pxezwc">
        <w:r w:rsidDel="00000000" w:rsidR="00000000" w:rsidRPr="00000000">
          <w:rPr>
            <w:rtl w:val="0"/>
          </w:rPr>
        </w:r>
      </w:hyperlink>
    </w:p>
    <w:p w:rsidR="00000000" w:rsidDel="00000000" w:rsidP="00000000" w:rsidRDefault="00000000" w:rsidRPr="00000000">
      <w:pPr>
        <w:ind w:left="1080" w:firstLine="0"/>
        <w:contextualSpacing w:val="0"/>
      </w:pPr>
      <w:hyperlink w:anchor="h.49x2ik5">
        <w:r w:rsidDel="00000000" w:rsidR="00000000" w:rsidRPr="00000000">
          <w:rPr>
            <w:color w:val="1155cc"/>
            <w:u w:val="single"/>
            <w:rtl w:val="0"/>
          </w:rPr>
          <w:t xml:space="preserve">2.2.1 “Creating a Character” Use Case</w:t>
        </w:r>
      </w:hyperlink>
      <w:hyperlink w:anchor="h.49x2ik5">
        <w:r w:rsidDel="00000000" w:rsidR="00000000" w:rsidRPr="00000000">
          <w:rPr>
            <w:rtl w:val="0"/>
          </w:rPr>
        </w:r>
      </w:hyperlink>
    </w:p>
    <w:p w:rsidR="00000000" w:rsidDel="00000000" w:rsidP="00000000" w:rsidRDefault="00000000" w:rsidRPr="00000000">
      <w:pPr>
        <w:ind w:left="1080" w:firstLine="0"/>
        <w:contextualSpacing w:val="0"/>
      </w:pPr>
      <w:hyperlink w:anchor="h.147n2zr">
        <w:r w:rsidDel="00000000" w:rsidR="00000000" w:rsidRPr="00000000">
          <w:rPr>
            <w:color w:val="1155cc"/>
            <w:u w:val="single"/>
            <w:rtl w:val="0"/>
          </w:rPr>
          <w:t xml:space="preserve">2.2.2 “Moving to next area” Use Case</w:t>
        </w:r>
      </w:hyperlink>
      <w:hyperlink w:anchor="h.147n2zr">
        <w:r w:rsidDel="00000000" w:rsidR="00000000" w:rsidRPr="00000000">
          <w:rPr>
            <w:rtl w:val="0"/>
          </w:rPr>
        </w:r>
      </w:hyperlink>
    </w:p>
    <w:p w:rsidR="00000000" w:rsidDel="00000000" w:rsidP="00000000" w:rsidRDefault="00000000" w:rsidRPr="00000000">
      <w:pPr>
        <w:ind w:left="1080" w:firstLine="0"/>
        <w:contextualSpacing w:val="0"/>
      </w:pPr>
      <w:hyperlink w:anchor="h.3o7alnk">
        <w:r w:rsidDel="00000000" w:rsidR="00000000" w:rsidRPr="00000000">
          <w:rPr>
            <w:color w:val="1155cc"/>
            <w:u w:val="single"/>
            <w:rtl w:val="0"/>
          </w:rPr>
          <w:t xml:space="preserve">2.2.3 “Obtaining Item” Use Case</w:t>
        </w:r>
      </w:hyperlink>
      <w:hyperlink w:anchor="h.3o7alnk">
        <w:r w:rsidDel="00000000" w:rsidR="00000000" w:rsidRPr="00000000">
          <w:rPr>
            <w:rtl w:val="0"/>
          </w:rPr>
        </w:r>
      </w:hyperlink>
    </w:p>
    <w:p w:rsidR="00000000" w:rsidDel="00000000" w:rsidP="00000000" w:rsidRDefault="00000000" w:rsidRPr="00000000">
      <w:pPr>
        <w:ind w:left="1080" w:firstLine="0"/>
        <w:contextualSpacing w:val="0"/>
      </w:pPr>
      <w:hyperlink w:anchor="h.23ckvvd">
        <w:r w:rsidDel="00000000" w:rsidR="00000000" w:rsidRPr="00000000">
          <w:rPr>
            <w:color w:val="1155cc"/>
            <w:u w:val="single"/>
            <w:rtl w:val="0"/>
          </w:rPr>
          <w:t xml:space="preserve">2.2.4 “Using Item” Use Case</w:t>
        </w:r>
      </w:hyperlink>
      <w:hyperlink w:anchor="h.23ckvvd">
        <w:r w:rsidDel="00000000" w:rsidR="00000000" w:rsidRPr="00000000">
          <w:rPr>
            <w:rtl w:val="0"/>
          </w:rPr>
        </w:r>
      </w:hyperlink>
    </w:p>
    <w:p w:rsidR="00000000" w:rsidDel="00000000" w:rsidP="00000000" w:rsidRDefault="00000000" w:rsidRPr="00000000">
      <w:pPr>
        <w:ind w:left="1080" w:firstLine="0"/>
        <w:contextualSpacing w:val="0"/>
      </w:pPr>
      <w:hyperlink w:anchor="h.ihv636">
        <w:r w:rsidDel="00000000" w:rsidR="00000000" w:rsidRPr="00000000">
          <w:rPr>
            <w:color w:val="1155cc"/>
            <w:u w:val="single"/>
            <w:rtl w:val="0"/>
          </w:rPr>
          <w:t xml:space="preserve">2.2.5 “Initiate Battle” Use Case</w:t>
        </w:r>
      </w:hyperlink>
      <w:hyperlink w:anchor="h.ihv636">
        <w:r w:rsidDel="00000000" w:rsidR="00000000" w:rsidRPr="00000000">
          <w:rPr>
            <w:rtl w:val="0"/>
          </w:rPr>
        </w:r>
      </w:hyperlink>
    </w:p>
    <w:p w:rsidR="00000000" w:rsidDel="00000000" w:rsidP="00000000" w:rsidRDefault="00000000" w:rsidRPr="00000000">
      <w:pPr>
        <w:ind w:left="1080" w:firstLine="0"/>
        <w:contextualSpacing w:val="0"/>
      </w:pPr>
      <w:hyperlink w:anchor="h.32hioqz">
        <w:r w:rsidDel="00000000" w:rsidR="00000000" w:rsidRPr="00000000">
          <w:rPr>
            <w:color w:val="1155cc"/>
            <w:u w:val="single"/>
            <w:rtl w:val="0"/>
          </w:rPr>
          <w:t xml:space="preserve">2.2.6 “Attacking” Use Case</w:t>
        </w:r>
      </w:hyperlink>
      <w:hyperlink w:anchor="h.32hioqz">
        <w:r w:rsidDel="00000000" w:rsidR="00000000" w:rsidRPr="00000000">
          <w:rPr>
            <w:rtl w:val="0"/>
          </w:rPr>
        </w:r>
      </w:hyperlink>
    </w:p>
    <w:p w:rsidR="00000000" w:rsidDel="00000000" w:rsidP="00000000" w:rsidRDefault="00000000" w:rsidRPr="00000000">
      <w:pPr>
        <w:ind w:left="1080" w:firstLine="0"/>
        <w:contextualSpacing w:val="0"/>
      </w:pPr>
      <w:hyperlink w:anchor="h.1hmsyys">
        <w:r w:rsidDel="00000000" w:rsidR="00000000" w:rsidRPr="00000000">
          <w:rPr>
            <w:color w:val="1155cc"/>
            <w:u w:val="single"/>
            <w:rtl w:val="0"/>
          </w:rPr>
          <w:t xml:space="preserve">2.2.8 “Save” Use Case</w:t>
        </w:r>
      </w:hyperlink>
      <w:hyperlink w:anchor="h.1hmsyys">
        <w:r w:rsidDel="00000000" w:rsidR="00000000" w:rsidRPr="00000000">
          <w:rPr>
            <w:rtl w:val="0"/>
          </w:rPr>
        </w:r>
      </w:hyperlink>
    </w:p>
    <w:p w:rsidR="00000000" w:rsidDel="00000000" w:rsidP="00000000" w:rsidRDefault="00000000" w:rsidRPr="00000000">
      <w:pPr>
        <w:ind w:left="1080" w:firstLine="0"/>
        <w:contextualSpacing w:val="0"/>
      </w:pPr>
      <w:hyperlink w:anchor="h.41mghml">
        <w:r w:rsidDel="00000000" w:rsidR="00000000" w:rsidRPr="00000000">
          <w:rPr>
            <w:color w:val="1155cc"/>
            <w:u w:val="single"/>
            <w:rtl w:val="0"/>
          </w:rPr>
          <w:t xml:space="preserve">2.2.9 “Load” Use Case</w:t>
        </w:r>
      </w:hyperlink>
      <w:hyperlink w:anchor="h.41mghml">
        <w:r w:rsidDel="00000000" w:rsidR="00000000" w:rsidRPr="00000000">
          <w:rPr>
            <w:rtl w:val="0"/>
          </w:rPr>
        </w:r>
      </w:hyperlink>
    </w:p>
    <w:p w:rsidR="00000000" w:rsidDel="00000000" w:rsidP="00000000" w:rsidRDefault="00000000" w:rsidRPr="00000000">
      <w:pPr>
        <w:ind w:left="720" w:firstLine="0"/>
        <w:contextualSpacing w:val="0"/>
      </w:pPr>
      <w:hyperlink w:anchor="h.2grqrue">
        <w:r w:rsidDel="00000000" w:rsidR="00000000" w:rsidRPr="00000000">
          <w:rPr>
            <w:color w:val="1155cc"/>
            <w:u w:val="single"/>
            <w:rtl w:val="0"/>
          </w:rPr>
          <w:t xml:space="preserve">2.3. User Characteristics</w:t>
        </w:r>
      </w:hyperlink>
      <w:hyperlink w:anchor="h.2grqrue">
        <w:r w:rsidDel="00000000" w:rsidR="00000000" w:rsidRPr="00000000">
          <w:rPr>
            <w:rtl w:val="0"/>
          </w:rPr>
        </w:r>
      </w:hyperlink>
    </w:p>
    <w:p w:rsidR="00000000" w:rsidDel="00000000" w:rsidP="00000000" w:rsidRDefault="00000000" w:rsidRPr="00000000">
      <w:pPr>
        <w:ind w:left="720" w:firstLine="0"/>
        <w:contextualSpacing w:val="0"/>
      </w:pPr>
      <w:hyperlink w:anchor="h.vx1227">
        <w:r w:rsidDel="00000000" w:rsidR="00000000" w:rsidRPr="00000000">
          <w:rPr>
            <w:color w:val="1155cc"/>
            <w:u w:val="single"/>
            <w:rtl w:val="0"/>
          </w:rPr>
          <w:t xml:space="preserve">2.4. Constraints</w:t>
        </w:r>
      </w:hyperlink>
      <w:hyperlink w:anchor="h.vx1227">
        <w:r w:rsidDel="00000000" w:rsidR="00000000" w:rsidRPr="00000000">
          <w:rPr>
            <w:rtl w:val="0"/>
          </w:rPr>
        </w:r>
      </w:hyperlink>
    </w:p>
    <w:p w:rsidR="00000000" w:rsidDel="00000000" w:rsidP="00000000" w:rsidRDefault="00000000" w:rsidRPr="00000000">
      <w:pPr>
        <w:ind w:left="720" w:firstLine="0"/>
        <w:contextualSpacing w:val="0"/>
      </w:pPr>
      <w:hyperlink w:anchor="h.3fwokq0">
        <w:r w:rsidDel="00000000" w:rsidR="00000000" w:rsidRPr="00000000">
          <w:rPr>
            <w:color w:val="1155cc"/>
            <w:u w:val="single"/>
            <w:rtl w:val="0"/>
          </w:rPr>
          <w:t xml:space="preserve">2.5. Assumptions and Dependencies</w:t>
        </w:r>
      </w:hyperlink>
      <w:hyperlink w:anchor="h.3fwokq0">
        <w:r w:rsidDel="00000000" w:rsidR="00000000" w:rsidRPr="00000000">
          <w:rPr>
            <w:rtl w:val="0"/>
          </w:rPr>
        </w:r>
      </w:hyperlink>
    </w:p>
    <w:p w:rsidR="00000000" w:rsidDel="00000000" w:rsidP="00000000" w:rsidRDefault="00000000" w:rsidRPr="00000000">
      <w:pPr>
        <w:ind w:left="720" w:firstLine="0"/>
        <w:contextualSpacing w:val="0"/>
      </w:pPr>
      <w:hyperlink w:anchor="h.1v1yuxt">
        <w:r w:rsidDel="00000000" w:rsidR="00000000" w:rsidRPr="00000000">
          <w:rPr>
            <w:color w:val="1155cc"/>
            <w:u w:val="single"/>
            <w:rtl w:val="0"/>
          </w:rPr>
          <w:t xml:space="preserve">2.6. Apportioning of Requirements</w:t>
        </w:r>
      </w:hyperlink>
      <w:hyperlink w:anchor="h.1v1yuxt">
        <w:r w:rsidDel="00000000" w:rsidR="00000000" w:rsidRPr="00000000">
          <w:rPr>
            <w:rtl w:val="0"/>
          </w:rPr>
        </w:r>
      </w:hyperlink>
    </w:p>
    <w:p w:rsidR="00000000" w:rsidDel="00000000" w:rsidP="00000000" w:rsidRDefault="00000000" w:rsidRPr="00000000">
      <w:pPr>
        <w:ind w:left="1080" w:firstLine="0"/>
        <w:contextualSpacing w:val="0"/>
      </w:pPr>
      <w:hyperlink w:anchor="h.4f1mdlm">
        <w:r w:rsidDel="00000000" w:rsidR="00000000" w:rsidRPr="00000000">
          <w:rPr>
            <w:color w:val="1155cc"/>
            <w:u w:val="single"/>
            <w:rtl w:val="0"/>
          </w:rPr>
          <w:t xml:space="preserve">2.6.1 Basic Functional Requirements</w:t>
        </w:r>
      </w:hyperlink>
      <w:hyperlink w:anchor="h.4f1mdlm">
        <w:r w:rsidDel="00000000" w:rsidR="00000000" w:rsidRPr="00000000">
          <w:rPr>
            <w:rtl w:val="0"/>
          </w:rPr>
        </w:r>
      </w:hyperlink>
    </w:p>
    <w:p w:rsidR="00000000" w:rsidDel="00000000" w:rsidP="00000000" w:rsidRDefault="00000000" w:rsidRPr="00000000">
      <w:pPr>
        <w:ind w:left="1800" w:firstLine="0"/>
        <w:contextualSpacing w:val="0"/>
      </w:pPr>
      <w:hyperlink w:anchor="h.2u6wntf">
        <w:r w:rsidDel="00000000" w:rsidR="00000000" w:rsidRPr="00000000">
          <w:rPr>
            <w:color w:val="1155cc"/>
            <w:u w:val="single"/>
            <w:rtl w:val="0"/>
          </w:rPr>
          <w:t xml:space="preserve">2.6.1.1 Plot Requirements</w:t>
        </w:r>
      </w:hyperlink>
      <w:hyperlink w:anchor="h.2u6wntf">
        <w:r w:rsidDel="00000000" w:rsidR="00000000" w:rsidRPr="00000000">
          <w:rPr>
            <w:rtl w:val="0"/>
          </w:rPr>
        </w:r>
      </w:hyperlink>
    </w:p>
    <w:p w:rsidR="00000000" w:rsidDel="00000000" w:rsidP="00000000" w:rsidRDefault="00000000" w:rsidRPr="00000000">
      <w:pPr>
        <w:ind w:left="1800" w:firstLine="0"/>
        <w:contextualSpacing w:val="0"/>
      </w:pPr>
      <w:hyperlink w:anchor="h.19c6y18">
        <w:r w:rsidDel="00000000" w:rsidR="00000000" w:rsidRPr="00000000">
          <w:rPr>
            <w:color w:val="1155cc"/>
            <w:u w:val="single"/>
            <w:rtl w:val="0"/>
          </w:rPr>
          <w:t xml:space="preserve">2.6.1.2 Character Requirements:</w:t>
        </w:r>
      </w:hyperlink>
      <w:hyperlink w:anchor="h.19c6y18">
        <w:r w:rsidDel="00000000" w:rsidR="00000000" w:rsidRPr="00000000">
          <w:rPr>
            <w:rtl w:val="0"/>
          </w:rPr>
        </w:r>
      </w:hyperlink>
    </w:p>
    <w:p w:rsidR="00000000" w:rsidDel="00000000" w:rsidP="00000000" w:rsidRDefault="00000000" w:rsidRPr="00000000">
      <w:pPr>
        <w:ind w:left="1800" w:firstLine="0"/>
        <w:contextualSpacing w:val="0"/>
      </w:pPr>
      <w:hyperlink w:anchor="h.3tbugp1">
        <w:r w:rsidDel="00000000" w:rsidR="00000000" w:rsidRPr="00000000">
          <w:rPr>
            <w:color w:val="1155cc"/>
            <w:u w:val="single"/>
            <w:rtl w:val="0"/>
          </w:rPr>
          <w:t xml:space="preserve">2.6.1.3 Item Requirements</w:t>
        </w:r>
      </w:hyperlink>
      <w:hyperlink w:anchor="h.3tbugp1">
        <w:r w:rsidDel="00000000" w:rsidR="00000000" w:rsidRPr="00000000">
          <w:rPr>
            <w:rtl w:val="0"/>
          </w:rPr>
        </w:r>
      </w:hyperlink>
    </w:p>
    <w:p w:rsidR="00000000" w:rsidDel="00000000" w:rsidP="00000000" w:rsidRDefault="00000000" w:rsidRPr="00000000">
      <w:pPr>
        <w:ind w:left="1080" w:firstLine="0"/>
        <w:contextualSpacing w:val="0"/>
      </w:pPr>
      <w:hyperlink w:anchor="h.28h4qwu">
        <w:r w:rsidDel="00000000" w:rsidR="00000000" w:rsidRPr="00000000">
          <w:rPr>
            <w:color w:val="1155cc"/>
            <w:u w:val="single"/>
            <w:rtl w:val="0"/>
          </w:rPr>
          <w:t xml:space="preserve">2.6.2 Human Interface Requirements</w:t>
        </w:r>
      </w:hyperlink>
      <w:hyperlink w:anchor="h.28h4qwu">
        <w:r w:rsidDel="00000000" w:rsidR="00000000" w:rsidRPr="00000000">
          <w:rPr>
            <w:rtl w:val="0"/>
          </w:rPr>
        </w:r>
      </w:hyperlink>
    </w:p>
    <w:p w:rsidR="00000000" w:rsidDel="00000000" w:rsidP="00000000" w:rsidRDefault="00000000" w:rsidRPr="00000000">
      <w:pPr>
        <w:ind w:left="1080" w:firstLine="0"/>
        <w:contextualSpacing w:val="0"/>
      </w:pPr>
      <w:hyperlink w:anchor="h.nmf14n">
        <w:r w:rsidDel="00000000" w:rsidR="00000000" w:rsidRPr="00000000">
          <w:rPr>
            <w:color w:val="1155cc"/>
            <w:u w:val="single"/>
            <w:rtl w:val="0"/>
          </w:rPr>
          <w:t xml:space="preserve">2.6.3 Undesirable Characteristics</w:t>
        </w:r>
      </w:hyperlink>
      <w:hyperlink w:anchor="h.nmf14n">
        <w:r w:rsidDel="00000000" w:rsidR="00000000" w:rsidRPr="00000000">
          <w:rPr>
            <w:rtl w:val="0"/>
          </w:rPr>
        </w:r>
      </w:hyperlink>
    </w:p>
    <w:p w:rsidR="00000000" w:rsidDel="00000000" w:rsidP="00000000" w:rsidRDefault="00000000" w:rsidRPr="00000000">
      <w:pPr>
        <w:ind w:left="1080" w:firstLine="0"/>
        <w:contextualSpacing w:val="0"/>
      </w:pPr>
      <w:hyperlink w:anchor="h.37m2jsg">
        <w:r w:rsidDel="00000000" w:rsidR="00000000" w:rsidRPr="00000000">
          <w:rPr>
            <w:color w:val="1155cc"/>
            <w:u w:val="single"/>
            <w:rtl w:val="0"/>
          </w:rPr>
          <w:t xml:space="preserve">2.6.4 Basic Non-functional Requirements</w:t>
        </w:r>
      </w:hyperlink>
      <w:hyperlink w:anchor="h.37m2jsg">
        <w:r w:rsidDel="00000000" w:rsidR="00000000" w:rsidRPr="00000000">
          <w:rPr>
            <w:rtl w:val="0"/>
          </w:rPr>
        </w:r>
      </w:hyperlink>
    </w:p>
    <w:p w:rsidR="00000000" w:rsidDel="00000000" w:rsidP="00000000" w:rsidRDefault="00000000" w:rsidRPr="00000000">
      <w:pPr>
        <w:ind w:left="360" w:firstLine="0"/>
        <w:contextualSpacing w:val="0"/>
      </w:pPr>
      <w:hyperlink w:anchor="h.1mrcu09">
        <w:r w:rsidDel="00000000" w:rsidR="00000000" w:rsidRPr="00000000">
          <w:rPr>
            <w:color w:val="1155cc"/>
            <w:u w:val="single"/>
            <w:rtl w:val="0"/>
          </w:rPr>
          <w:t xml:space="preserve">3. Specific Requirements (Sulian)</w:t>
        </w:r>
      </w:hyperlink>
      <w:hyperlink w:anchor="h.1mrcu09">
        <w:r w:rsidDel="00000000" w:rsidR="00000000" w:rsidRPr="00000000">
          <w:rPr>
            <w:rtl w:val="0"/>
          </w:rPr>
        </w:r>
      </w:hyperlink>
    </w:p>
    <w:p w:rsidR="00000000" w:rsidDel="00000000" w:rsidP="00000000" w:rsidRDefault="00000000" w:rsidRPr="00000000">
      <w:pPr>
        <w:ind w:left="720" w:firstLine="0"/>
        <w:contextualSpacing w:val="0"/>
      </w:pPr>
      <w:hyperlink w:anchor="h.46r0co2">
        <w:r w:rsidDel="00000000" w:rsidR="00000000" w:rsidRPr="00000000">
          <w:rPr>
            <w:color w:val="1155cc"/>
            <w:u w:val="single"/>
            <w:rtl w:val="0"/>
          </w:rPr>
          <w:t xml:space="preserve">3.1 External interface requirements</w:t>
        </w:r>
      </w:hyperlink>
      <w:hyperlink w:anchor="h.46r0co2">
        <w:r w:rsidDel="00000000" w:rsidR="00000000" w:rsidRPr="00000000">
          <w:rPr>
            <w:rtl w:val="0"/>
          </w:rPr>
        </w:r>
      </w:hyperlink>
    </w:p>
    <w:p w:rsidR="00000000" w:rsidDel="00000000" w:rsidP="00000000" w:rsidRDefault="00000000" w:rsidRPr="00000000">
      <w:pPr>
        <w:ind w:left="1080" w:firstLine="0"/>
        <w:contextualSpacing w:val="0"/>
      </w:pPr>
      <w:hyperlink w:anchor="h.2lwamvv">
        <w:r w:rsidDel="00000000" w:rsidR="00000000" w:rsidRPr="00000000">
          <w:rPr>
            <w:color w:val="1155cc"/>
            <w:u w:val="single"/>
            <w:rtl w:val="0"/>
          </w:rPr>
          <w:t xml:space="preserve">3.1.1 User interfaces</w:t>
        </w:r>
      </w:hyperlink>
      <w:hyperlink w:anchor="h.2lwamvv">
        <w:r w:rsidDel="00000000" w:rsidR="00000000" w:rsidRPr="00000000">
          <w:rPr>
            <w:rtl w:val="0"/>
          </w:rPr>
        </w:r>
      </w:hyperlink>
    </w:p>
    <w:p w:rsidR="00000000" w:rsidDel="00000000" w:rsidP="00000000" w:rsidRDefault="00000000" w:rsidRPr="00000000">
      <w:pPr>
        <w:ind w:left="1080" w:firstLine="0"/>
        <w:contextualSpacing w:val="0"/>
      </w:pPr>
      <w:hyperlink w:anchor="h.111kx3o">
        <w:r w:rsidDel="00000000" w:rsidR="00000000" w:rsidRPr="00000000">
          <w:rPr>
            <w:color w:val="1155cc"/>
            <w:u w:val="single"/>
            <w:rtl w:val="0"/>
          </w:rPr>
          <w:t xml:space="preserve">3.1.1.1 Title Screen</w:t>
        </w:r>
      </w:hyperlink>
      <w:hyperlink w:anchor="h.111kx3o">
        <w:r w:rsidDel="00000000" w:rsidR="00000000" w:rsidRPr="00000000">
          <w:rPr>
            <w:rtl w:val="0"/>
          </w:rPr>
        </w:r>
      </w:hyperlink>
    </w:p>
    <w:p w:rsidR="00000000" w:rsidDel="00000000" w:rsidP="00000000" w:rsidRDefault="00000000" w:rsidRPr="00000000">
      <w:pPr>
        <w:ind w:left="1080" w:firstLine="0"/>
        <w:contextualSpacing w:val="0"/>
      </w:pPr>
      <w:hyperlink w:anchor="h.3l18frh">
        <w:r w:rsidDel="00000000" w:rsidR="00000000" w:rsidRPr="00000000">
          <w:rPr>
            <w:color w:val="1155cc"/>
            <w:u w:val="single"/>
            <w:rtl w:val="0"/>
          </w:rPr>
          <w:t xml:space="preserve">3.1.1.2 Character Creation</w:t>
        </w:r>
      </w:hyperlink>
      <w:hyperlink w:anchor="h.3l18frh">
        <w:r w:rsidDel="00000000" w:rsidR="00000000" w:rsidRPr="00000000">
          <w:rPr>
            <w:rtl w:val="0"/>
          </w:rPr>
        </w:r>
      </w:hyperlink>
    </w:p>
    <w:p w:rsidR="00000000" w:rsidDel="00000000" w:rsidP="00000000" w:rsidRDefault="00000000" w:rsidRPr="00000000">
      <w:pPr>
        <w:ind w:left="1080" w:firstLine="0"/>
        <w:contextualSpacing w:val="0"/>
      </w:pPr>
      <w:hyperlink w:anchor="h.206ipza">
        <w:r w:rsidDel="00000000" w:rsidR="00000000" w:rsidRPr="00000000">
          <w:rPr>
            <w:color w:val="1155cc"/>
            <w:u w:val="single"/>
            <w:rtl w:val="0"/>
          </w:rPr>
          <w:t xml:space="preserve">3.1.1.3 Movement Window</w:t>
        </w:r>
      </w:hyperlink>
      <w:hyperlink w:anchor="h.206ipza">
        <w:r w:rsidDel="00000000" w:rsidR="00000000" w:rsidRPr="00000000">
          <w:rPr>
            <w:rtl w:val="0"/>
          </w:rPr>
        </w:r>
      </w:hyperlink>
    </w:p>
    <w:p w:rsidR="00000000" w:rsidDel="00000000" w:rsidP="00000000" w:rsidRDefault="00000000" w:rsidRPr="00000000">
      <w:pPr>
        <w:ind w:left="1080" w:firstLine="0"/>
        <w:contextualSpacing w:val="0"/>
      </w:pPr>
      <w:hyperlink w:anchor="h.4k668n3">
        <w:r w:rsidDel="00000000" w:rsidR="00000000" w:rsidRPr="00000000">
          <w:rPr>
            <w:color w:val="1155cc"/>
            <w:u w:val="single"/>
            <w:rtl w:val="0"/>
          </w:rPr>
          <w:t xml:space="preserve">3.1.1.4 Inventory/Stats Window</w:t>
        </w:r>
      </w:hyperlink>
      <w:hyperlink w:anchor="h.4k668n3">
        <w:r w:rsidDel="00000000" w:rsidR="00000000" w:rsidRPr="00000000">
          <w:rPr>
            <w:rtl w:val="0"/>
          </w:rPr>
        </w:r>
      </w:hyperlink>
    </w:p>
    <w:p w:rsidR="00000000" w:rsidDel="00000000" w:rsidP="00000000" w:rsidRDefault="00000000" w:rsidRPr="00000000">
      <w:pPr>
        <w:ind w:left="1080" w:firstLine="0"/>
        <w:contextualSpacing w:val="0"/>
      </w:pPr>
      <w:hyperlink w:anchor="h.2zbgiuw">
        <w:r w:rsidDel="00000000" w:rsidR="00000000" w:rsidRPr="00000000">
          <w:rPr>
            <w:color w:val="1155cc"/>
            <w:u w:val="single"/>
            <w:rtl w:val="0"/>
          </w:rPr>
          <w:t xml:space="preserve">3.1.1.5 Battle Window</w:t>
        </w:r>
      </w:hyperlink>
      <w:hyperlink w:anchor="h.2zbgiuw">
        <w:r w:rsidDel="00000000" w:rsidR="00000000" w:rsidRPr="00000000">
          <w:rPr>
            <w:rtl w:val="0"/>
          </w:rPr>
        </w:r>
      </w:hyperlink>
    </w:p>
    <w:p w:rsidR="00000000" w:rsidDel="00000000" w:rsidP="00000000" w:rsidRDefault="00000000" w:rsidRPr="00000000">
      <w:pPr>
        <w:ind w:left="1080" w:firstLine="0"/>
        <w:contextualSpacing w:val="0"/>
      </w:pPr>
      <w:hyperlink w:anchor="h.1egqt2p">
        <w:r w:rsidDel="00000000" w:rsidR="00000000" w:rsidRPr="00000000">
          <w:rPr>
            <w:color w:val="1155cc"/>
            <w:u w:val="single"/>
            <w:rtl w:val="0"/>
          </w:rPr>
          <w:t xml:space="preserve">3.1.2 Hardware Interfaces</w:t>
        </w:r>
      </w:hyperlink>
      <w:hyperlink w:anchor="h.1egqt2p">
        <w:r w:rsidDel="00000000" w:rsidR="00000000" w:rsidRPr="00000000">
          <w:rPr>
            <w:rtl w:val="0"/>
          </w:rPr>
        </w:r>
      </w:hyperlink>
    </w:p>
    <w:p w:rsidR="00000000" w:rsidDel="00000000" w:rsidP="00000000" w:rsidRDefault="00000000" w:rsidRPr="00000000">
      <w:pPr>
        <w:ind w:left="1080" w:firstLine="0"/>
        <w:contextualSpacing w:val="0"/>
      </w:pPr>
      <w:hyperlink w:anchor="h.3ygebqi">
        <w:r w:rsidDel="00000000" w:rsidR="00000000" w:rsidRPr="00000000">
          <w:rPr>
            <w:color w:val="1155cc"/>
            <w:u w:val="single"/>
            <w:rtl w:val="0"/>
          </w:rPr>
          <w:t xml:space="preserve">3.1.3 Software Interfaces</w:t>
        </w:r>
      </w:hyperlink>
      <w:hyperlink w:anchor="h.3ygebqi">
        <w:r w:rsidDel="00000000" w:rsidR="00000000" w:rsidRPr="00000000">
          <w:rPr>
            <w:rtl w:val="0"/>
          </w:rPr>
        </w:r>
      </w:hyperlink>
    </w:p>
    <w:p w:rsidR="00000000" w:rsidDel="00000000" w:rsidP="00000000" w:rsidRDefault="00000000" w:rsidRPr="00000000">
      <w:pPr>
        <w:ind w:left="1080" w:firstLine="0"/>
        <w:contextualSpacing w:val="0"/>
      </w:pPr>
      <w:hyperlink w:anchor="h.2dlolyb">
        <w:r w:rsidDel="00000000" w:rsidR="00000000" w:rsidRPr="00000000">
          <w:rPr>
            <w:color w:val="1155cc"/>
            <w:u w:val="single"/>
            <w:rtl w:val="0"/>
          </w:rPr>
          <w:t xml:space="preserve">3.1.4 Communication Interfaces</w:t>
        </w:r>
      </w:hyperlink>
      <w:hyperlink w:anchor="h.2dlolyb">
        <w:r w:rsidDel="00000000" w:rsidR="00000000" w:rsidRPr="00000000">
          <w:rPr>
            <w:rtl w:val="0"/>
          </w:rPr>
        </w:r>
      </w:hyperlink>
    </w:p>
    <w:p w:rsidR="00000000" w:rsidDel="00000000" w:rsidP="00000000" w:rsidRDefault="00000000" w:rsidRPr="00000000">
      <w:pPr>
        <w:ind w:left="720" w:firstLine="0"/>
        <w:contextualSpacing w:val="0"/>
      </w:pPr>
      <w:hyperlink w:anchor="h.sqyw64">
        <w:r w:rsidDel="00000000" w:rsidR="00000000" w:rsidRPr="00000000">
          <w:rPr>
            <w:color w:val="1155cc"/>
            <w:u w:val="single"/>
            <w:rtl w:val="0"/>
          </w:rPr>
          <w:t xml:space="preserve">3.2 Classes/Objects</w:t>
        </w:r>
      </w:hyperlink>
      <w:hyperlink w:anchor="h.sqyw64">
        <w:r w:rsidDel="00000000" w:rsidR="00000000" w:rsidRPr="00000000">
          <w:rPr>
            <w:rtl w:val="0"/>
          </w:rPr>
        </w:r>
      </w:hyperlink>
    </w:p>
    <w:p w:rsidR="00000000" w:rsidDel="00000000" w:rsidP="00000000" w:rsidRDefault="00000000" w:rsidRPr="00000000">
      <w:pPr>
        <w:ind w:left="1080" w:firstLine="0"/>
        <w:contextualSpacing w:val="0"/>
      </w:pPr>
      <w:hyperlink w:anchor="h.3cqmetx">
        <w:r w:rsidDel="00000000" w:rsidR="00000000" w:rsidRPr="00000000">
          <w:rPr>
            <w:color w:val="1155cc"/>
            <w:u w:val="single"/>
            <w:rtl w:val="0"/>
          </w:rPr>
          <w:t xml:space="preserve">3.2.1 Character</w:t>
        </w:r>
      </w:hyperlink>
      <w:hyperlink w:anchor="h.3cqmetx">
        <w:r w:rsidDel="00000000" w:rsidR="00000000" w:rsidRPr="00000000">
          <w:rPr>
            <w:rtl w:val="0"/>
          </w:rPr>
        </w:r>
      </w:hyperlink>
    </w:p>
    <w:p w:rsidR="00000000" w:rsidDel="00000000" w:rsidP="00000000" w:rsidRDefault="00000000" w:rsidRPr="00000000">
      <w:pPr>
        <w:ind w:left="1080" w:firstLine="0"/>
        <w:contextualSpacing w:val="0"/>
      </w:pPr>
      <w:hyperlink w:anchor="h.1rvwp1q">
        <w:r w:rsidDel="00000000" w:rsidR="00000000" w:rsidRPr="00000000">
          <w:rPr>
            <w:color w:val="1155cc"/>
            <w:u w:val="single"/>
            <w:rtl w:val="0"/>
          </w:rPr>
          <w:t xml:space="preserve">3.2.2 Kitty</w:t>
        </w:r>
      </w:hyperlink>
      <w:hyperlink w:anchor="h.1rvwp1q">
        <w:r w:rsidDel="00000000" w:rsidR="00000000" w:rsidRPr="00000000">
          <w:rPr>
            <w:rtl w:val="0"/>
          </w:rPr>
        </w:r>
      </w:hyperlink>
    </w:p>
    <w:p w:rsidR="00000000" w:rsidDel="00000000" w:rsidP="00000000" w:rsidRDefault="00000000" w:rsidRPr="00000000">
      <w:pPr>
        <w:ind w:left="1440" w:firstLine="0"/>
        <w:contextualSpacing w:val="0"/>
      </w:pPr>
      <w:hyperlink w:anchor="h.4bvk7pj">
        <w:r w:rsidDel="00000000" w:rsidR="00000000" w:rsidRPr="00000000">
          <w:rPr>
            <w:color w:val="1155cc"/>
            <w:u w:val="single"/>
            <w:rtl w:val="0"/>
          </w:rPr>
          <w:t xml:space="preserve">3.2.2.1 Status Points</w:t>
        </w:r>
      </w:hyperlink>
      <w:hyperlink w:anchor="h.4bvk7pj">
        <w:r w:rsidDel="00000000" w:rsidR="00000000" w:rsidRPr="00000000">
          <w:rPr>
            <w:rtl w:val="0"/>
          </w:rPr>
        </w:r>
      </w:hyperlink>
    </w:p>
    <w:p w:rsidR="00000000" w:rsidDel="00000000" w:rsidP="00000000" w:rsidRDefault="00000000" w:rsidRPr="00000000">
      <w:pPr>
        <w:ind w:left="1440" w:firstLine="0"/>
        <w:contextualSpacing w:val="0"/>
      </w:pPr>
      <w:hyperlink w:anchor="h.2r0uhxc">
        <w:r w:rsidDel="00000000" w:rsidR="00000000" w:rsidRPr="00000000">
          <w:rPr>
            <w:color w:val="1155cc"/>
            <w:u w:val="single"/>
            <w:rtl w:val="0"/>
          </w:rPr>
          <w:t xml:space="preserve">3.2.2.2 Attributes</w:t>
        </w:r>
      </w:hyperlink>
      <w:hyperlink w:anchor="h.2r0uhxc">
        <w:r w:rsidDel="00000000" w:rsidR="00000000" w:rsidRPr="00000000">
          <w:rPr>
            <w:rtl w:val="0"/>
          </w:rPr>
        </w:r>
      </w:hyperlink>
    </w:p>
    <w:p w:rsidR="00000000" w:rsidDel="00000000" w:rsidP="00000000" w:rsidRDefault="00000000" w:rsidRPr="00000000">
      <w:pPr>
        <w:ind w:left="1440" w:firstLine="0"/>
        <w:contextualSpacing w:val="0"/>
      </w:pPr>
      <w:hyperlink w:anchor="h.1664s55">
        <w:r w:rsidDel="00000000" w:rsidR="00000000" w:rsidRPr="00000000">
          <w:rPr>
            <w:color w:val="1155cc"/>
            <w:u w:val="single"/>
            <w:rtl w:val="0"/>
          </w:rPr>
          <w:t xml:space="preserve">3.2.2.3 Experience</w:t>
        </w:r>
      </w:hyperlink>
      <w:hyperlink w:anchor="h.1664s55">
        <w:r w:rsidDel="00000000" w:rsidR="00000000" w:rsidRPr="00000000">
          <w:rPr>
            <w:rtl w:val="0"/>
          </w:rPr>
        </w:r>
      </w:hyperlink>
    </w:p>
    <w:p w:rsidR="00000000" w:rsidDel="00000000" w:rsidP="00000000" w:rsidRDefault="00000000" w:rsidRPr="00000000">
      <w:pPr>
        <w:ind w:left="1440" w:firstLine="0"/>
        <w:contextualSpacing w:val="0"/>
      </w:pPr>
      <w:hyperlink w:anchor="h.3q5sasy">
        <w:r w:rsidDel="00000000" w:rsidR="00000000" w:rsidRPr="00000000">
          <w:rPr>
            <w:color w:val="1155cc"/>
            <w:u w:val="single"/>
            <w:rtl w:val="0"/>
          </w:rPr>
          <w:t xml:space="preserve">3.2.2.4 Level</w:t>
        </w:r>
      </w:hyperlink>
      <w:hyperlink w:anchor="h.3q5sasy">
        <w:r w:rsidDel="00000000" w:rsidR="00000000" w:rsidRPr="00000000">
          <w:rPr>
            <w:rtl w:val="0"/>
          </w:rPr>
        </w:r>
      </w:hyperlink>
    </w:p>
    <w:p w:rsidR="00000000" w:rsidDel="00000000" w:rsidP="00000000" w:rsidRDefault="00000000" w:rsidRPr="00000000">
      <w:pPr>
        <w:ind w:left="1080" w:firstLine="0"/>
        <w:contextualSpacing w:val="0"/>
      </w:pPr>
      <w:hyperlink w:anchor="h.25b2l0r">
        <w:r w:rsidDel="00000000" w:rsidR="00000000" w:rsidRPr="00000000">
          <w:rPr>
            <w:color w:val="1155cc"/>
            <w:u w:val="single"/>
            <w:rtl w:val="0"/>
          </w:rPr>
          <w:t xml:space="preserve">3.2.3 Area</w:t>
        </w:r>
      </w:hyperlink>
      <w:hyperlink w:anchor="h.25b2l0r">
        <w:r w:rsidDel="00000000" w:rsidR="00000000" w:rsidRPr="00000000">
          <w:rPr>
            <w:rtl w:val="0"/>
          </w:rPr>
        </w:r>
      </w:hyperlink>
    </w:p>
    <w:p w:rsidR="00000000" w:rsidDel="00000000" w:rsidP="00000000" w:rsidRDefault="00000000" w:rsidRPr="00000000">
      <w:pPr>
        <w:ind w:left="1440" w:firstLine="0"/>
        <w:contextualSpacing w:val="0"/>
      </w:pPr>
      <w:hyperlink w:anchor="h.kgcv8k">
        <w:r w:rsidDel="00000000" w:rsidR="00000000" w:rsidRPr="00000000">
          <w:rPr>
            <w:color w:val="1155cc"/>
            <w:u w:val="single"/>
            <w:rtl w:val="0"/>
          </w:rPr>
          <w:t xml:space="preserve">3.2.3.1 Home</w:t>
        </w:r>
      </w:hyperlink>
      <w:hyperlink w:anchor="h.kgcv8k">
        <w:r w:rsidDel="00000000" w:rsidR="00000000" w:rsidRPr="00000000">
          <w:rPr>
            <w:rtl w:val="0"/>
          </w:rPr>
        </w:r>
      </w:hyperlink>
    </w:p>
    <w:p w:rsidR="00000000" w:rsidDel="00000000" w:rsidP="00000000" w:rsidRDefault="00000000" w:rsidRPr="00000000">
      <w:pPr>
        <w:ind w:left="1440" w:firstLine="0"/>
        <w:contextualSpacing w:val="0"/>
      </w:pPr>
      <w:hyperlink w:anchor="h.34g0dwd">
        <w:r w:rsidDel="00000000" w:rsidR="00000000" w:rsidRPr="00000000">
          <w:rPr>
            <w:color w:val="1155cc"/>
            <w:u w:val="single"/>
            <w:rtl w:val="0"/>
          </w:rPr>
          <w:t xml:space="preserve">3.2.3.2 Playground</w:t>
        </w:r>
      </w:hyperlink>
      <w:hyperlink w:anchor="h.34g0dwd">
        <w:r w:rsidDel="00000000" w:rsidR="00000000" w:rsidRPr="00000000">
          <w:rPr>
            <w:rtl w:val="0"/>
          </w:rPr>
        </w:r>
      </w:hyperlink>
    </w:p>
    <w:p w:rsidR="00000000" w:rsidDel="00000000" w:rsidP="00000000" w:rsidRDefault="00000000" w:rsidRPr="00000000">
      <w:pPr>
        <w:ind w:left="1440" w:firstLine="0"/>
        <w:contextualSpacing w:val="0"/>
      </w:pPr>
      <w:hyperlink w:anchor="h.1jlao46">
        <w:r w:rsidDel="00000000" w:rsidR="00000000" w:rsidRPr="00000000">
          <w:rPr>
            <w:color w:val="1155cc"/>
            <w:u w:val="single"/>
            <w:rtl w:val="0"/>
          </w:rPr>
          <w:t xml:space="preserve">3.2.3.3 School</w:t>
        </w:r>
      </w:hyperlink>
      <w:hyperlink w:anchor="h.1jlao46">
        <w:r w:rsidDel="00000000" w:rsidR="00000000" w:rsidRPr="00000000">
          <w:rPr>
            <w:rtl w:val="0"/>
          </w:rPr>
        </w:r>
      </w:hyperlink>
    </w:p>
    <w:p w:rsidR="00000000" w:rsidDel="00000000" w:rsidP="00000000" w:rsidRDefault="00000000" w:rsidRPr="00000000">
      <w:pPr>
        <w:ind w:left="1800" w:firstLine="0"/>
        <w:contextualSpacing w:val="0"/>
      </w:pPr>
      <w:hyperlink w:anchor="h.43ky6rz">
        <w:r w:rsidDel="00000000" w:rsidR="00000000" w:rsidRPr="00000000">
          <w:rPr>
            <w:color w:val="1155cc"/>
            <w:u w:val="single"/>
            <w:rtl w:val="0"/>
          </w:rPr>
          <w:t xml:space="preserve">3.2.3.3.1 Classrooms</w:t>
        </w:r>
      </w:hyperlink>
      <w:hyperlink w:anchor="h.43ky6rz">
        <w:r w:rsidDel="00000000" w:rsidR="00000000" w:rsidRPr="00000000">
          <w:rPr>
            <w:rtl w:val="0"/>
          </w:rPr>
        </w:r>
      </w:hyperlink>
    </w:p>
    <w:p w:rsidR="00000000" w:rsidDel="00000000" w:rsidP="00000000" w:rsidRDefault="00000000" w:rsidRPr="00000000">
      <w:pPr>
        <w:ind w:left="1800" w:firstLine="0"/>
        <w:contextualSpacing w:val="0"/>
      </w:pPr>
      <w:hyperlink w:anchor="h.2iq8gzs">
        <w:r w:rsidDel="00000000" w:rsidR="00000000" w:rsidRPr="00000000">
          <w:rPr>
            <w:color w:val="1155cc"/>
            <w:u w:val="single"/>
            <w:rtl w:val="0"/>
          </w:rPr>
          <w:t xml:space="preserve">3.2.3.3.2 Elevators</w:t>
        </w:r>
      </w:hyperlink>
      <w:hyperlink w:anchor="h.2iq8gzs">
        <w:r w:rsidDel="00000000" w:rsidR="00000000" w:rsidRPr="00000000">
          <w:rPr>
            <w:rtl w:val="0"/>
          </w:rPr>
        </w:r>
      </w:hyperlink>
    </w:p>
    <w:p w:rsidR="00000000" w:rsidDel="00000000" w:rsidP="00000000" w:rsidRDefault="00000000" w:rsidRPr="00000000">
      <w:pPr>
        <w:ind w:left="1800" w:firstLine="0"/>
        <w:contextualSpacing w:val="0"/>
      </w:pPr>
      <w:hyperlink w:anchor="h.xvir7l">
        <w:r w:rsidDel="00000000" w:rsidR="00000000" w:rsidRPr="00000000">
          <w:rPr>
            <w:color w:val="1155cc"/>
            <w:u w:val="single"/>
            <w:rtl w:val="0"/>
          </w:rPr>
          <w:t xml:space="preserve">3.2.3.3.3 Roof</w:t>
        </w:r>
      </w:hyperlink>
      <w:hyperlink w:anchor="h.xvir7l">
        <w:r w:rsidDel="00000000" w:rsidR="00000000" w:rsidRPr="00000000">
          <w:rPr>
            <w:rtl w:val="0"/>
          </w:rPr>
        </w:r>
      </w:hyperlink>
    </w:p>
    <w:p w:rsidR="00000000" w:rsidDel="00000000" w:rsidP="00000000" w:rsidRDefault="00000000" w:rsidRPr="00000000">
      <w:pPr>
        <w:ind w:left="1800" w:firstLine="0"/>
        <w:contextualSpacing w:val="0"/>
      </w:pPr>
      <w:hyperlink w:anchor="h.3hv69ve">
        <w:r w:rsidDel="00000000" w:rsidR="00000000" w:rsidRPr="00000000">
          <w:rPr>
            <w:color w:val="1155cc"/>
            <w:u w:val="single"/>
            <w:rtl w:val="0"/>
          </w:rPr>
          <w:t xml:space="preserve">3.2.3.3.4 Hallway</w:t>
        </w:r>
      </w:hyperlink>
      <w:hyperlink w:anchor="h.3hv69ve">
        <w:r w:rsidDel="00000000" w:rsidR="00000000" w:rsidRPr="00000000">
          <w:rPr>
            <w:rtl w:val="0"/>
          </w:rPr>
        </w:r>
      </w:hyperlink>
    </w:p>
    <w:p w:rsidR="00000000" w:rsidDel="00000000" w:rsidP="00000000" w:rsidRDefault="00000000" w:rsidRPr="00000000">
      <w:pPr>
        <w:ind w:left="1080" w:firstLine="0"/>
        <w:contextualSpacing w:val="0"/>
      </w:pPr>
      <w:hyperlink w:anchor="h.1x0gk37">
        <w:r w:rsidDel="00000000" w:rsidR="00000000" w:rsidRPr="00000000">
          <w:rPr>
            <w:color w:val="1155cc"/>
            <w:u w:val="single"/>
            <w:rtl w:val="0"/>
          </w:rPr>
          <w:t xml:space="preserve">3.2.4 Encounter</w:t>
        </w:r>
      </w:hyperlink>
      <w:hyperlink w:anchor="h.1x0gk37">
        <w:r w:rsidDel="00000000" w:rsidR="00000000" w:rsidRPr="00000000">
          <w:rPr>
            <w:rtl w:val="0"/>
          </w:rPr>
        </w:r>
      </w:hyperlink>
    </w:p>
    <w:p w:rsidR="00000000" w:rsidDel="00000000" w:rsidP="00000000" w:rsidRDefault="00000000" w:rsidRPr="00000000">
      <w:pPr>
        <w:ind w:left="1440" w:firstLine="0"/>
        <w:contextualSpacing w:val="0"/>
      </w:pPr>
      <w:hyperlink w:anchor="h.4h042r0">
        <w:r w:rsidDel="00000000" w:rsidR="00000000" w:rsidRPr="00000000">
          <w:rPr>
            <w:color w:val="1155cc"/>
            <w:u w:val="single"/>
            <w:rtl w:val="0"/>
          </w:rPr>
          <w:t xml:space="preserve">3.2.4.1 Enemy</w:t>
        </w:r>
      </w:hyperlink>
      <w:hyperlink w:anchor="h.4h042r0">
        <w:r w:rsidDel="00000000" w:rsidR="00000000" w:rsidRPr="00000000">
          <w:rPr>
            <w:rtl w:val="0"/>
          </w:rPr>
        </w:r>
      </w:hyperlink>
    </w:p>
    <w:p w:rsidR="00000000" w:rsidDel="00000000" w:rsidP="00000000" w:rsidRDefault="00000000" w:rsidRPr="00000000">
      <w:pPr>
        <w:ind w:left="1440" w:firstLine="0"/>
        <w:contextualSpacing w:val="0"/>
      </w:pPr>
      <w:hyperlink w:anchor="h.2w5ecyt">
        <w:r w:rsidDel="00000000" w:rsidR="00000000" w:rsidRPr="00000000">
          <w:rPr>
            <w:color w:val="1155cc"/>
            <w:u w:val="single"/>
            <w:rtl w:val="0"/>
          </w:rPr>
          <w:t xml:space="preserve">3.2.4.2 Boss</w:t>
        </w:r>
      </w:hyperlink>
      <w:hyperlink w:anchor="h.2w5ecyt">
        <w:r w:rsidDel="00000000" w:rsidR="00000000" w:rsidRPr="00000000">
          <w:rPr>
            <w:rtl w:val="0"/>
          </w:rPr>
        </w:r>
      </w:hyperlink>
    </w:p>
    <w:p w:rsidR="00000000" w:rsidDel="00000000" w:rsidP="00000000" w:rsidRDefault="00000000" w:rsidRPr="00000000">
      <w:pPr>
        <w:ind w:left="1080" w:firstLine="0"/>
        <w:contextualSpacing w:val="0"/>
      </w:pPr>
      <w:hyperlink w:anchor="h.1baon6m">
        <w:r w:rsidDel="00000000" w:rsidR="00000000" w:rsidRPr="00000000">
          <w:rPr>
            <w:color w:val="1155cc"/>
            <w:u w:val="single"/>
            <w:rtl w:val="0"/>
          </w:rPr>
          <w:t xml:space="preserve">3.2.5 Item</w:t>
        </w:r>
      </w:hyperlink>
      <w:hyperlink w:anchor="h.1baon6m">
        <w:r w:rsidDel="00000000" w:rsidR="00000000" w:rsidRPr="00000000">
          <w:rPr>
            <w:rtl w:val="0"/>
          </w:rPr>
        </w:r>
      </w:hyperlink>
    </w:p>
    <w:p w:rsidR="00000000" w:rsidDel="00000000" w:rsidP="00000000" w:rsidRDefault="00000000" w:rsidRPr="00000000">
      <w:pPr>
        <w:ind w:left="1440" w:firstLine="0"/>
        <w:contextualSpacing w:val="0"/>
      </w:pPr>
      <w:hyperlink w:anchor="h.3vac5uf">
        <w:r w:rsidDel="00000000" w:rsidR="00000000" w:rsidRPr="00000000">
          <w:rPr>
            <w:color w:val="1155cc"/>
            <w:u w:val="single"/>
            <w:rtl w:val="0"/>
          </w:rPr>
          <w:t xml:space="preserve">3.2.5.1 Warm Milk</w:t>
        </w:r>
      </w:hyperlink>
      <w:hyperlink w:anchor="h.3vac5uf">
        <w:r w:rsidDel="00000000" w:rsidR="00000000" w:rsidRPr="00000000">
          <w:rPr>
            <w:rtl w:val="0"/>
          </w:rPr>
        </w:r>
      </w:hyperlink>
    </w:p>
    <w:p w:rsidR="00000000" w:rsidDel="00000000" w:rsidP="00000000" w:rsidRDefault="00000000" w:rsidRPr="00000000">
      <w:pPr>
        <w:ind w:left="1440" w:firstLine="0"/>
        <w:contextualSpacing w:val="0"/>
      </w:pPr>
      <w:hyperlink w:anchor="h.2afmg28">
        <w:r w:rsidDel="00000000" w:rsidR="00000000" w:rsidRPr="00000000">
          <w:rPr>
            <w:color w:val="1155cc"/>
            <w:u w:val="single"/>
            <w:rtl w:val="0"/>
          </w:rPr>
          <w:t xml:space="preserve">3.2.5.2 Cat Nip</w:t>
        </w:r>
      </w:hyperlink>
      <w:hyperlink w:anchor="h.2afmg28">
        <w:r w:rsidDel="00000000" w:rsidR="00000000" w:rsidRPr="00000000">
          <w:rPr>
            <w:rtl w:val="0"/>
          </w:rPr>
        </w:r>
      </w:hyperlink>
    </w:p>
    <w:p w:rsidR="00000000" w:rsidDel="00000000" w:rsidP="00000000" w:rsidRDefault="00000000" w:rsidRPr="00000000">
      <w:pPr>
        <w:ind w:left="1440" w:firstLine="0"/>
        <w:contextualSpacing w:val="0"/>
      </w:pPr>
      <w:hyperlink w:anchor="h.pkwqa1">
        <w:r w:rsidDel="00000000" w:rsidR="00000000" w:rsidRPr="00000000">
          <w:rPr>
            <w:color w:val="1155cc"/>
            <w:u w:val="single"/>
            <w:rtl w:val="0"/>
          </w:rPr>
          <w:t xml:space="preserve">3.2.5.3 Tuna</w:t>
        </w:r>
      </w:hyperlink>
      <w:hyperlink w:anchor="h.pkwqa1">
        <w:r w:rsidDel="00000000" w:rsidR="00000000" w:rsidRPr="00000000">
          <w:rPr>
            <w:rtl w:val="0"/>
          </w:rPr>
        </w:r>
      </w:hyperlink>
    </w:p>
    <w:p w:rsidR="00000000" w:rsidDel="00000000" w:rsidP="00000000" w:rsidRDefault="00000000" w:rsidRPr="00000000">
      <w:pPr>
        <w:ind w:left="720" w:firstLine="0"/>
        <w:contextualSpacing w:val="0"/>
      </w:pPr>
      <w:hyperlink w:anchor="h.39kk8xu">
        <w:r w:rsidDel="00000000" w:rsidR="00000000" w:rsidRPr="00000000">
          <w:rPr>
            <w:color w:val="1155cc"/>
            <w:u w:val="single"/>
            <w:rtl w:val="0"/>
          </w:rPr>
          <w:t xml:space="preserve">3.3 Performance Requirements</w:t>
        </w:r>
      </w:hyperlink>
      <w:hyperlink w:anchor="h.39kk8xu">
        <w:r w:rsidDel="00000000" w:rsidR="00000000" w:rsidRPr="00000000">
          <w:rPr>
            <w:rtl w:val="0"/>
          </w:rPr>
        </w:r>
      </w:hyperlink>
    </w:p>
    <w:p w:rsidR="00000000" w:rsidDel="00000000" w:rsidP="00000000" w:rsidRDefault="00000000" w:rsidRPr="00000000">
      <w:pPr>
        <w:ind w:left="720" w:firstLine="0"/>
        <w:contextualSpacing w:val="0"/>
      </w:pPr>
      <w:hyperlink w:anchor="h.1opuj5n">
        <w:r w:rsidDel="00000000" w:rsidR="00000000" w:rsidRPr="00000000">
          <w:rPr>
            <w:color w:val="1155cc"/>
            <w:u w:val="single"/>
            <w:rtl w:val="0"/>
          </w:rPr>
          <w:t xml:space="preserve">3.4 Delay Constraints</w:t>
        </w:r>
      </w:hyperlink>
      <w:hyperlink w:anchor="h.1opuj5n">
        <w:r w:rsidDel="00000000" w:rsidR="00000000" w:rsidRPr="00000000">
          <w:rPr>
            <w:rtl w:val="0"/>
          </w:rPr>
        </w:r>
      </w:hyperlink>
    </w:p>
    <w:p w:rsidR="00000000" w:rsidDel="00000000" w:rsidP="00000000" w:rsidRDefault="00000000" w:rsidRPr="00000000">
      <w:pPr>
        <w:ind w:left="720" w:firstLine="0"/>
        <w:contextualSpacing w:val="0"/>
      </w:pPr>
      <w:hyperlink w:anchor="h.48pi1tg">
        <w:r w:rsidDel="00000000" w:rsidR="00000000" w:rsidRPr="00000000">
          <w:rPr>
            <w:color w:val="1155cc"/>
            <w:u w:val="single"/>
            <w:rtl w:val="0"/>
          </w:rPr>
          <w:t xml:space="preserve">3.5 Software System Attributes</w:t>
        </w:r>
      </w:hyperlink>
      <w:hyperlink w:anchor="h.48pi1tg">
        <w:r w:rsidDel="00000000" w:rsidR="00000000" w:rsidRPr="00000000">
          <w:rPr>
            <w:rtl w:val="0"/>
          </w:rPr>
        </w:r>
      </w:hyperlink>
    </w:p>
    <w:p w:rsidR="00000000" w:rsidDel="00000000" w:rsidP="00000000" w:rsidRDefault="00000000" w:rsidRPr="00000000">
      <w:pPr>
        <w:ind w:left="1080" w:firstLine="0"/>
        <w:contextualSpacing w:val="0"/>
      </w:pPr>
      <w:hyperlink w:anchor="h.2nusc19">
        <w:r w:rsidDel="00000000" w:rsidR="00000000" w:rsidRPr="00000000">
          <w:rPr>
            <w:color w:val="1155cc"/>
            <w:u w:val="single"/>
            <w:rtl w:val="0"/>
          </w:rPr>
          <w:t xml:space="preserve">3.5.1 Reliability</w:t>
        </w:r>
      </w:hyperlink>
      <w:hyperlink w:anchor="h.2nusc19">
        <w:r w:rsidDel="00000000" w:rsidR="00000000" w:rsidRPr="00000000">
          <w:rPr>
            <w:rtl w:val="0"/>
          </w:rPr>
        </w:r>
      </w:hyperlink>
    </w:p>
    <w:p w:rsidR="00000000" w:rsidDel="00000000" w:rsidP="00000000" w:rsidRDefault="00000000" w:rsidRPr="00000000">
      <w:pPr>
        <w:ind w:left="1080" w:firstLine="0"/>
        <w:contextualSpacing w:val="0"/>
      </w:pPr>
      <w:hyperlink w:anchor="h.1302m92">
        <w:r w:rsidDel="00000000" w:rsidR="00000000" w:rsidRPr="00000000">
          <w:rPr>
            <w:color w:val="1155cc"/>
            <w:u w:val="single"/>
            <w:rtl w:val="0"/>
          </w:rPr>
          <w:t xml:space="preserve">3.5.2 Security</w:t>
        </w:r>
      </w:hyperlink>
      <w:hyperlink w:anchor="h.1302m92">
        <w:r w:rsidDel="00000000" w:rsidR="00000000" w:rsidRPr="00000000">
          <w:rPr>
            <w:rtl w:val="0"/>
          </w:rPr>
        </w:r>
      </w:hyperlink>
    </w:p>
    <w:p w:rsidR="00000000" w:rsidDel="00000000" w:rsidP="00000000" w:rsidRDefault="00000000" w:rsidRPr="00000000">
      <w:pPr>
        <w:ind w:left="1080" w:firstLine="0"/>
        <w:contextualSpacing w:val="0"/>
      </w:pPr>
      <w:hyperlink w:anchor="h.3mzq4wv">
        <w:r w:rsidDel="00000000" w:rsidR="00000000" w:rsidRPr="00000000">
          <w:rPr>
            <w:color w:val="1155cc"/>
            <w:u w:val="single"/>
            <w:rtl w:val="0"/>
          </w:rPr>
          <w:t xml:space="preserve">3.5.3 Maintainability</w:t>
        </w:r>
      </w:hyperlink>
      <w:hyperlink w:anchor="h.3mzq4wv">
        <w:r w:rsidDel="00000000" w:rsidR="00000000" w:rsidRPr="00000000">
          <w:rPr>
            <w:rtl w:val="0"/>
          </w:rPr>
        </w:r>
      </w:hyperlink>
    </w:p>
    <w:p w:rsidR="00000000" w:rsidDel="00000000" w:rsidP="00000000" w:rsidRDefault="00000000" w:rsidRPr="00000000">
      <w:pPr>
        <w:ind w:left="360" w:firstLine="0"/>
        <w:contextualSpacing w:val="0"/>
      </w:pPr>
      <w:hyperlink w:anchor="h.2250f4o">
        <w:r w:rsidDel="00000000" w:rsidR="00000000" w:rsidRPr="00000000">
          <w:rPr>
            <w:color w:val="1155cc"/>
            <w:u w:val="single"/>
            <w:rtl w:val="0"/>
          </w:rPr>
          <w:t xml:space="preserve">4. Supporting Information</w:t>
        </w:r>
      </w:hyperlink>
      <w:hyperlink w:anchor="h.2250f4o">
        <w:r w:rsidDel="00000000" w:rsidR="00000000" w:rsidRPr="00000000">
          <w:rPr>
            <w:rtl w:val="0"/>
          </w:rPr>
        </w:r>
      </w:hyperlink>
    </w:p>
    <w:p w:rsidR="00000000" w:rsidDel="00000000" w:rsidP="00000000" w:rsidRDefault="00000000" w:rsidRPr="00000000">
      <w:pPr>
        <w:ind w:left="720" w:firstLine="0"/>
        <w:contextualSpacing w:val="0"/>
      </w:pPr>
      <w:hyperlink w:anchor="h.haapch">
        <w:r w:rsidDel="00000000" w:rsidR="00000000" w:rsidRPr="00000000">
          <w:rPr>
            <w:color w:val="1155cc"/>
            <w:u w:val="single"/>
            <w:rtl w:val="0"/>
          </w:rPr>
          <w:t xml:space="preserve">4.1. Management Plan</w:t>
        </w:r>
      </w:hyperlink>
      <w:hyperlink w:anchor="h.haapch">
        <w:r w:rsidDel="00000000" w:rsidR="00000000" w:rsidRPr="00000000">
          <w:rPr>
            <w:rtl w:val="0"/>
          </w:rPr>
        </w:r>
      </w:hyperlink>
    </w:p>
    <w:p w:rsidR="00000000" w:rsidDel="00000000" w:rsidP="00000000" w:rsidRDefault="00000000" w:rsidRPr="00000000">
      <w:pPr>
        <w:ind w:left="1080" w:firstLine="0"/>
        <w:contextualSpacing w:val="0"/>
      </w:pPr>
      <w:hyperlink w:anchor="h.319y80a">
        <w:r w:rsidDel="00000000" w:rsidR="00000000" w:rsidRPr="00000000">
          <w:rPr>
            <w:color w:val="1155cc"/>
            <w:u w:val="single"/>
            <w:rtl w:val="0"/>
          </w:rPr>
          <w:t xml:space="preserve">4.1.1. Introduction</w:t>
        </w:r>
      </w:hyperlink>
      <w:hyperlink w:anchor="h.319y80a">
        <w:r w:rsidDel="00000000" w:rsidR="00000000" w:rsidRPr="00000000">
          <w:rPr>
            <w:rtl w:val="0"/>
          </w:rPr>
        </w:r>
      </w:hyperlink>
    </w:p>
    <w:p w:rsidR="00000000" w:rsidDel="00000000" w:rsidP="00000000" w:rsidRDefault="00000000" w:rsidRPr="00000000">
      <w:pPr>
        <w:ind w:left="1440" w:firstLine="0"/>
        <w:contextualSpacing w:val="0"/>
      </w:pPr>
      <w:hyperlink w:anchor="h.1gf8i83">
        <w:r w:rsidDel="00000000" w:rsidR="00000000" w:rsidRPr="00000000">
          <w:rPr>
            <w:color w:val="1155cc"/>
            <w:u w:val="single"/>
            <w:rtl w:val="0"/>
          </w:rPr>
          <w:t xml:space="preserve">4.1.1.1. Project Overview</w:t>
        </w:r>
      </w:hyperlink>
      <w:hyperlink w:anchor="h.1gf8i83">
        <w:r w:rsidDel="00000000" w:rsidR="00000000" w:rsidRPr="00000000">
          <w:rPr>
            <w:rtl w:val="0"/>
          </w:rPr>
        </w:r>
      </w:hyperlink>
    </w:p>
    <w:p w:rsidR="00000000" w:rsidDel="00000000" w:rsidP="00000000" w:rsidRDefault="00000000" w:rsidRPr="00000000">
      <w:pPr>
        <w:ind w:left="1440" w:firstLine="0"/>
        <w:contextualSpacing w:val="0"/>
      </w:pPr>
      <w:hyperlink w:anchor="h.40ew0vw">
        <w:r w:rsidDel="00000000" w:rsidR="00000000" w:rsidRPr="00000000">
          <w:rPr>
            <w:color w:val="1155cc"/>
            <w:u w:val="single"/>
            <w:rtl w:val="0"/>
          </w:rPr>
          <w:t xml:space="preserve">4.1.1.2 Project Deliverables</w:t>
        </w:r>
      </w:hyperlink>
      <w:hyperlink w:anchor="h.40ew0vw">
        <w:r w:rsidDel="00000000" w:rsidR="00000000" w:rsidRPr="00000000">
          <w:rPr>
            <w:rtl w:val="0"/>
          </w:rPr>
        </w:r>
      </w:hyperlink>
    </w:p>
    <w:p w:rsidR="00000000" w:rsidDel="00000000" w:rsidP="00000000" w:rsidRDefault="00000000" w:rsidRPr="00000000">
      <w:pPr>
        <w:ind w:left="1440" w:firstLine="0"/>
        <w:contextualSpacing w:val="0"/>
      </w:pPr>
      <w:hyperlink w:anchor="h.2fk6b3p">
        <w:r w:rsidDel="00000000" w:rsidR="00000000" w:rsidRPr="00000000">
          <w:rPr>
            <w:color w:val="1155cc"/>
            <w:u w:val="single"/>
            <w:rtl w:val="0"/>
          </w:rPr>
          <w:t xml:space="preserve">4.1.1.3 Evolution of the Project Management Plan</w:t>
        </w:r>
      </w:hyperlink>
      <w:hyperlink w:anchor="h.2fk6b3p">
        <w:r w:rsidDel="00000000" w:rsidR="00000000" w:rsidRPr="00000000">
          <w:rPr>
            <w:rtl w:val="0"/>
          </w:rPr>
        </w:r>
      </w:hyperlink>
    </w:p>
    <w:p w:rsidR="00000000" w:rsidDel="00000000" w:rsidP="00000000" w:rsidRDefault="00000000" w:rsidRPr="00000000">
      <w:pPr>
        <w:ind w:left="1440" w:firstLine="0"/>
        <w:contextualSpacing w:val="0"/>
      </w:pPr>
      <w:hyperlink w:anchor="h.upglbi">
        <w:r w:rsidDel="00000000" w:rsidR="00000000" w:rsidRPr="00000000">
          <w:rPr>
            <w:color w:val="1155cc"/>
            <w:u w:val="single"/>
            <w:rtl w:val="0"/>
          </w:rPr>
          <w:t xml:space="preserve">4.1.1.4 Reference Materials</w:t>
        </w:r>
      </w:hyperlink>
      <w:hyperlink w:anchor="h.upglbi">
        <w:r w:rsidDel="00000000" w:rsidR="00000000" w:rsidRPr="00000000">
          <w:rPr>
            <w:rtl w:val="0"/>
          </w:rPr>
        </w:r>
      </w:hyperlink>
    </w:p>
    <w:p w:rsidR="00000000" w:rsidDel="00000000" w:rsidP="00000000" w:rsidRDefault="00000000" w:rsidRPr="00000000">
      <w:pPr>
        <w:ind w:left="1080" w:firstLine="0"/>
        <w:contextualSpacing w:val="0"/>
      </w:pPr>
      <w:hyperlink w:anchor="h.3ep43zb">
        <w:r w:rsidDel="00000000" w:rsidR="00000000" w:rsidRPr="00000000">
          <w:rPr>
            <w:color w:val="1155cc"/>
            <w:u w:val="single"/>
            <w:rtl w:val="0"/>
          </w:rPr>
          <w:t xml:space="preserve">4.1.2 Project Organization</w:t>
        </w:r>
      </w:hyperlink>
      <w:hyperlink w:anchor="h.3ep43zb">
        <w:r w:rsidDel="00000000" w:rsidR="00000000" w:rsidRPr="00000000">
          <w:rPr>
            <w:rtl w:val="0"/>
          </w:rPr>
        </w:r>
      </w:hyperlink>
    </w:p>
    <w:p w:rsidR="00000000" w:rsidDel="00000000" w:rsidP="00000000" w:rsidRDefault="00000000" w:rsidRPr="00000000">
      <w:pPr>
        <w:ind w:left="1440" w:firstLine="0"/>
        <w:contextualSpacing w:val="0"/>
      </w:pPr>
      <w:hyperlink w:anchor="h.1tuee74">
        <w:r w:rsidDel="00000000" w:rsidR="00000000" w:rsidRPr="00000000">
          <w:rPr>
            <w:color w:val="1155cc"/>
            <w:u w:val="single"/>
            <w:rtl w:val="0"/>
          </w:rPr>
          <w:t xml:space="preserve">4.1.2.1 Process Model</w:t>
        </w:r>
      </w:hyperlink>
      <w:hyperlink w:anchor="h.1tuee74">
        <w:r w:rsidDel="00000000" w:rsidR="00000000" w:rsidRPr="00000000">
          <w:rPr>
            <w:rtl w:val="0"/>
          </w:rPr>
        </w:r>
      </w:hyperlink>
    </w:p>
    <w:p w:rsidR="00000000" w:rsidDel="00000000" w:rsidP="00000000" w:rsidRDefault="00000000" w:rsidRPr="00000000">
      <w:pPr>
        <w:ind w:left="1440" w:firstLine="0"/>
        <w:contextualSpacing w:val="0"/>
      </w:pPr>
      <w:hyperlink w:anchor="h.4du1wux">
        <w:r w:rsidDel="00000000" w:rsidR="00000000" w:rsidRPr="00000000">
          <w:rPr>
            <w:color w:val="1155cc"/>
            <w:u w:val="single"/>
            <w:rtl w:val="0"/>
          </w:rPr>
          <w:t xml:space="preserve">4.1.2.2 Organizational Structure</w:t>
        </w:r>
      </w:hyperlink>
      <w:hyperlink w:anchor="h.4du1wux">
        <w:r w:rsidDel="00000000" w:rsidR="00000000" w:rsidRPr="00000000">
          <w:rPr>
            <w:rtl w:val="0"/>
          </w:rPr>
        </w:r>
      </w:hyperlink>
    </w:p>
    <w:p w:rsidR="00000000" w:rsidDel="00000000" w:rsidP="00000000" w:rsidRDefault="00000000" w:rsidRPr="00000000">
      <w:pPr>
        <w:ind w:left="1440" w:firstLine="0"/>
        <w:contextualSpacing w:val="0"/>
      </w:pPr>
      <w:hyperlink w:anchor="h.2szc72q">
        <w:r w:rsidDel="00000000" w:rsidR="00000000" w:rsidRPr="00000000">
          <w:rPr>
            <w:color w:val="1155cc"/>
            <w:u w:val="single"/>
            <w:rtl w:val="0"/>
          </w:rPr>
          <w:t xml:space="preserve">4.1.2.3. Organizational Boundaries and Interfaces</w:t>
        </w:r>
      </w:hyperlink>
      <w:hyperlink w:anchor="h.2szc72q">
        <w:r w:rsidDel="00000000" w:rsidR="00000000" w:rsidRPr="00000000">
          <w:rPr>
            <w:rtl w:val="0"/>
          </w:rPr>
        </w:r>
      </w:hyperlink>
    </w:p>
    <w:p w:rsidR="00000000" w:rsidDel="00000000" w:rsidP="00000000" w:rsidRDefault="00000000" w:rsidRPr="00000000">
      <w:pPr>
        <w:ind w:left="1440" w:firstLine="0"/>
        <w:contextualSpacing w:val="0"/>
      </w:pPr>
      <w:hyperlink w:anchor="h.184mhaj">
        <w:r w:rsidDel="00000000" w:rsidR="00000000" w:rsidRPr="00000000">
          <w:rPr>
            <w:color w:val="1155cc"/>
            <w:u w:val="single"/>
            <w:rtl w:val="0"/>
          </w:rPr>
          <w:t xml:space="preserve">4.1.2.4 Project Responsibilities</w:t>
        </w:r>
      </w:hyperlink>
      <w:hyperlink w:anchor="h.184mhaj">
        <w:r w:rsidDel="00000000" w:rsidR="00000000" w:rsidRPr="00000000">
          <w:rPr>
            <w:rtl w:val="0"/>
          </w:rPr>
        </w:r>
      </w:hyperlink>
    </w:p>
    <w:p w:rsidR="00000000" w:rsidDel="00000000" w:rsidP="00000000" w:rsidRDefault="00000000" w:rsidRPr="00000000">
      <w:pPr>
        <w:ind w:left="1080" w:firstLine="0"/>
        <w:contextualSpacing w:val="0"/>
      </w:pPr>
      <w:hyperlink w:anchor="h.3s49zyc">
        <w:r w:rsidDel="00000000" w:rsidR="00000000" w:rsidRPr="00000000">
          <w:rPr>
            <w:color w:val="1155cc"/>
            <w:u w:val="single"/>
            <w:rtl w:val="0"/>
          </w:rPr>
          <w:t xml:space="preserve">4.1.3 Managerial Process</w:t>
        </w:r>
      </w:hyperlink>
      <w:hyperlink w:anchor="h.3s49zyc">
        <w:r w:rsidDel="00000000" w:rsidR="00000000" w:rsidRPr="00000000">
          <w:rPr>
            <w:rtl w:val="0"/>
          </w:rPr>
        </w:r>
      </w:hyperlink>
    </w:p>
    <w:p w:rsidR="00000000" w:rsidDel="00000000" w:rsidP="00000000" w:rsidRDefault="00000000" w:rsidRPr="00000000">
      <w:pPr>
        <w:ind w:left="1440" w:firstLine="0"/>
        <w:contextualSpacing w:val="0"/>
      </w:pPr>
      <w:hyperlink w:anchor="h.279ka65">
        <w:r w:rsidDel="00000000" w:rsidR="00000000" w:rsidRPr="00000000">
          <w:rPr>
            <w:color w:val="1155cc"/>
            <w:u w:val="single"/>
            <w:rtl w:val="0"/>
          </w:rPr>
          <w:t xml:space="preserve">4.1.3.1 Managerial Objectives and Priorities</w:t>
        </w:r>
      </w:hyperlink>
      <w:hyperlink w:anchor="h.279ka65">
        <w:r w:rsidDel="00000000" w:rsidR="00000000" w:rsidRPr="00000000">
          <w:rPr>
            <w:rtl w:val="0"/>
          </w:rPr>
        </w:r>
      </w:hyperlink>
    </w:p>
    <w:p w:rsidR="00000000" w:rsidDel="00000000" w:rsidP="00000000" w:rsidRDefault="00000000" w:rsidRPr="00000000">
      <w:pPr>
        <w:ind w:left="1440" w:firstLine="0"/>
        <w:contextualSpacing w:val="0"/>
      </w:pPr>
      <w:hyperlink w:anchor="h.meukdy">
        <w:r w:rsidDel="00000000" w:rsidR="00000000" w:rsidRPr="00000000">
          <w:rPr>
            <w:color w:val="1155cc"/>
            <w:u w:val="single"/>
            <w:rtl w:val="0"/>
          </w:rPr>
          <w:t xml:space="preserve">4.1.3.2 Assumptions, Dependencies, and Constraints</w:t>
        </w:r>
      </w:hyperlink>
      <w:hyperlink w:anchor="h.meukdy">
        <w:r w:rsidDel="00000000" w:rsidR="00000000" w:rsidRPr="00000000">
          <w:rPr>
            <w:rtl w:val="0"/>
          </w:rPr>
        </w:r>
      </w:hyperlink>
    </w:p>
    <w:p w:rsidR="00000000" w:rsidDel="00000000" w:rsidP="00000000" w:rsidRDefault="00000000" w:rsidRPr="00000000">
      <w:pPr>
        <w:ind w:left="1440" w:firstLine="0"/>
        <w:contextualSpacing w:val="0"/>
      </w:pPr>
      <w:hyperlink w:anchor="h.36ei31r">
        <w:r w:rsidDel="00000000" w:rsidR="00000000" w:rsidRPr="00000000">
          <w:rPr>
            <w:color w:val="1155cc"/>
            <w:u w:val="single"/>
            <w:rtl w:val="0"/>
          </w:rPr>
          <w:t xml:space="preserve">4.1.3.3 Risk Management</w:t>
        </w:r>
      </w:hyperlink>
      <w:hyperlink w:anchor="h.36ei31r">
        <w:r w:rsidDel="00000000" w:rsidR="00000000" w:rsidRPr="00000000">
          <w:rPr>
            <w:rtl w:val="0"/>
          </w:rPr>
        </w:r>
      </w:hyperlink>
    </w:p>
    <w:p w:rsidR="00000000" w:rsidDel="00000000" w:rsidP="00000000" w:rsidRDefault="00000000" w:rsidRPr="00000000">
      <w:pPr>
        <w:ind w:left="1440" w:firstLine="0"/>
        <w:contextualSpacing w:val="0"/>
      </w:pPr>
      <w:hyperlink w:anchor="h.1ljsd9k">
        <w:r w:rsidDel="00000000" w:rsidR="00000000" w:rsidRPr="00000000">
          <w:rPr>
            <w:color w:val="1155cc"/>
            <w:u w:val="single"/>
            <w:rtl w:val="0"/>
          </w:rPr>
          <w:t xml:space="preserve">4.1.3.4 Monitoring and Controlling Mechanisms</w:t>
        </w:r>
      </w:hyperlink>
      <w:hyperlink w:anchor="h.1ljsd9k">
        <w:r w:rsidDel="00000000" w:rsidR="00000000" w:rsidRPr="00000000">
          <w:rPr>
            <w:rtl w:val="0"/>
          </w:rPr>
        </w:r>
      </w:hyperlink>
    </w:p>
    <w:p w:rsidR="00000000" w:rsidDel="00000000" w:rsidP="00000000" w:rsidRDefault="00000000" w:rsidRPr="00000000">
      <w:pPr>
        <w:ind w:left="1440" w:firstLine="0"/>
        <w:contextualSpacing w:val="0"/>
      </w:pPr>
      <w:hyperlink w:anchor="h.45jfvxd">
        <w:r w:rsidDel="00000000" w:rsidR="00000000" w:rsidRPr="00000000">
          <w:rPr>
            <w:color w:val="1155cc"/>
            <w:u w:val="single"/>
            <w:rtl w:val="0"/>
          </w:rPr>
          <w:t xml:space="preserve">4.1.3.5 Staffing Plan</w:t>
        </w:r>
      </w:hyperlink>
      <w:hyperlink w:anchor="h.45jfvxd">
        <w:r w:rsidDel="00000000" w:rsidR="00000000" w:rsidRPr="00000000">
          <w:rPr>
            <w:rtl w:val="0"/>
          </w:rPr>
        </w:r>
      </w:hyperlink>
    </w:p>
    <w:p w:rsidR="00000000" w:rsidDel="00000000" w:rsidP="00000000" w:rsidRDefault="00000000" w:rsidRPr="00000000">
      <w:pPr>
        <w:ind w:left="1080" w:firstLine="0"/>
        <w:contextualSpacing w:val="0"/>
      </w:pPr>
      <w:hyperlink w:anchor="h.2koq656">
        <w:r w:rsidDel="00000000" w:rsidR="00000000" w:rsidRPr="00000000">
          <w:rPr>
            <w:color w:val="1155cc"/>
            <w:u w:val="single"/>
            <w:rtl w:val="0"/>
          </w:rPr>
          <w:t xml:space="preserve">4.1.4 Technical Process</w:t>
        </w:r>
      </w:hyperlink>
      <w:hyperlink w:anchor="h.2koq656">
        <w:r w:rsidDel="00000000" w:rsidR="00000000" w:rsidRPr="00000000">
          <w:rPr>
            <w:rtl w:val="0"/>
          </w:rPr>
        </w:r>
      </w:hyperlink>
    </w:p>
    <w:p w:rsidR="00000000" w:rsidDel="00000000" w:rsidP="00000000" w:rsidRDefault="00000000" w:rsidRPr="00000000">
      <w:pPr>
        <w:ind w:left="1440" w:firstLine="0"/>
        <w:contextualSpacing w:val="0"/>
      </w:pPr>
      <w:hyperlink w:anchor="h.zu0gcz">
        <w:r w:rsidDel="00000000" w:rsidR="00000000" w:rsidRPr="00000000">
          <w:rPr>
            <w:color w:val="1155cc"/>
            <w:u w:val="single"/>
            <w:rtl w:val="0"/>
          </w:rPr>
          <w:t xml:space="preserve">4.1.4.1 Methods, Tools, and Techniques</w:t>
        </w:r>
      </w:hyperlink>
      <w:hyperlink w:anchor="h.zu0gcz">
        <w:r w:rsidDel="00000000" w:rsidR="00000000" w:rsidRPr="00000000">
          <w:rPr>
            <w:rtl w:val="0"/>
          </w:rPr>
        </w:r>
      </w:hyperlink>
    </w:p>
    <w:p w:rsidR="00000000" w:rsidDel="00000000" w:rsidP="00000000" w:rsidRDefault="00000000" w:rsidRPr="00000000">
      <w:pPr>
        <w:ind w:left="1440" w:firstLine="0"/>
        <w:contextualSpacing w:val="0"/>
      </w:pPr>
      <w:hyperlink w:anchor="h.3jtnz0s">
        <w:r w:rsidDel="00000000" w:rsidR="00000000" w:rsidRPr="00000000">
          <w:rPr>
            <w:color w:val="1155cc"/>
            <w:u w:val="single"/>
            <w:rtl w:val="0"/>
          </w:rPr>
          <w:t xml:space="preserve">4.1.4.2 Software Documentation</w:t>
        </w:r>
      </w:hyperlink>
      <w:hyperlink w:anchor="h.3jtnz0s">
        <w:r w:rsidDel="00000000" w:rsidR="00000000" w:rsidRPr="00000000">
          <w:rPr>
            <w:rtl w:val="0"/>
          </w:rPr>
        </w:r>
      </w:hyperlink>
    </w:p>
    <w:p w:rsidR="00000000" w:rsidDel="00000000" w:rsidP="00000000" w:rsidRDefault="00000000" w:rsidRPr="00000000">
      <w:pPr>
        <w:ind w:left="1440" w:firstLine="0"/>
        <w:contextualSpacing w:val="0"/>
      </w:pPr>
      <w:hyperlink w:anchor="h.1yyy98l">
        <w:r w:rsidDel="00000000" w:rsidR="00000000" w:rsidRPr="00000000">
          <w:rPr>
            <w:color w:val="1155cc"/>
            <w:u w:val="single"/>
            <w:rtl w:val="0"/>
          </w:rPr>
          <w:t xml:space="preserve">4.1.4.3 Project Support Functions</w:t>
        </w:r>
      </w:hyperlink>
      <w:hyperlink w:anchor="h.1yyy98l">
        <w:r w:rsidDel="00000000" w:rsidR="00000000" w:rsidRPr="00000000">
          <w:rPr>
            <w:rtl w:val="0"/>
          </w:rPr>
        </w:r>
      </w:hyperlink>
    </w:p>
    <w:p w:rsidR="00000000" w:rsidDel="00000000" w:rsidP="00000000" w:rsidRDefault="00000000" w:rsidRPr="00000000">
      <w:pPr>
        <w:ind w:left="1080" w:firstLine="0"/>
        <w:contextualSpacing w:val="0"/>
      </w:pPr>
      <w:hyperlink w:anchor="h.4iylrwe">
        <w:r w:rsidDel="00000000" w:rsidR="00000000" w:rsidRPr="00000000">
          <w:rPr>
            <w:color w:val="1155cc"/>
            <w:u w:val="single"/>
            <w:rtl w:val="0"/>
          </w:rPr>
          <w:t xml:space="preserve">4.1.5 Work Packages, Schedule, and Budget</w:t>
        </w:r>
      </w:hyperlink>
      <w:hyperlink w:anchor="h.4iylrwe">
        <w:r w:rsidDel="00000000" w:rsidR="00000000" w:rsidRPr="00000000">
          <w:rPr>
            <w:rtl w:val="0"/>
          </w:rPr>
        </w:r>
      </w:hyperlink>
    </w:p>
    <w:p w:rsidR="00000000" w:rsidDel="00000000" w:rsidP="00000000" w:rsidRDefault="00000000" w:rsidRPr="00000000">
      <w:pPr>
        <w:ind w:left="1440" w:firstLine="0"/>
        <w:contextualSpacing w:val="0"/>
      </w:pPr>
      <w:hyperlink w:anchor="h.2y3w247">
        <w:r w:rsidDel="00000000" w:rsidR="00000000" w:rsidRPr="00000000">
          <w:rPr>
            <w:color w:val="1155cc"/>
            <w:u w:val="single"/>
            <w:rtl w:val="0"/>
          </w:rPr>
          <w:t xml:space="preserve">4.1.5.1 Work Packages</w:t>
        </w:r>
      </w:hyperlink>
      <w:hyperlink w:anchor="h.2y3w247">
        <w:r w:rsidDel="00000000" w:rsidR="00000000" w:rsidRPr="00000000">
          <w:rPr>
            <w:rtl w:val="0"/>
          </w:rPr>
        </w:r>
      </w:hyperlink>
    </w:p>
    <w:p w:rsidR="00000000" w:rsidDel="00000000" w:rsidP="00000000" w:rsidRDefault="00000000" w:rsidRPr="00000000">
      <w:pPr>
        <w:ind w:left="1440" w:firstLine="0"/>
        <w:contextualSpacing w:val="0"/>
      </w:pPr>
      <w:hyperlink w:anchor="h.1d96cc0">
        <w:r w:rsidDel="00000000" w:rsidR="00000000" w:rsidRPr="00000000">
          <w:rPr>
            <w:color w:val="1155cc"/>
            <w:u w:val="single"/>
            <w:rtl w:val="0"/>
          </w:rPr>
          <w:t xml:space="preserve">4.1.5.2 Dependencies</w:t>
        </w:r>
      </w:hyperlink>
      <w:hyperlink w:anchor="h.1d96cc0">
        <w:r w:rsidDel="00000000" w:rsidR="00000000" w:rsidRPr="00000000">
          <w:rPr>
            <w:rtl w:val="0"/>
          </w:rPr>
        </w:r>
      </w:hyperlink>
    </w:p>
    <w:p w:rsidR="00000000" w:rsidDel="00000000" w:rsidP="00000000" w:rsidRDefault="00000000" w:rsidRPr="00000000">
      <w:pPr>
        <w:ind w:left="1440" w:firstLine="0"/>
        <w:contextualSpacing w:val="0"/>
      </w:pPr>
      <w:hyperlink w:anchor="h.3x8tuzt">
        <w:r w:rsidDel="00000000" w:rsidR="00000000" w:rsidRPr="00000000">
          <w:rPr>
            <w:color w:val="1155cc"/>
            <w:u w:val="single"/>
            <w:rtl w:val="0"/>
          </w:rPr>
          <w:t xml:space="preserve">4.1.5.3 Resource Requirements</w:t>
        </w:r>
      </w:hyperlink>
      <w:hyperlink w:anchor="h.3x8tuzt">
        <w:r w:rsidDel="00000000" w:rsidR="00000000" w:rsidRPr="00000000">
          <w:rPr>
            <w:rtl w:val="0"/>
          </w:rPr>
        </w:r>
      </w:hyperlink>
    </w:p>
    <w:p w:rsidR="00000000" w:rsidDel="00000000" w:rsidP="00000000" w:rsidRDefault="00000000" w:rsidRPr="00000000">
      <w:pPr>
        <w:ind w:left="1440" w:firstLine="0"/>
        <w:contextualSpacing w:val="0"/>
      </w:pPr>
      <w:hyperlink w:anchor="h.2ce457m">
        <w:r w:rsidDel="00000000" w:rsidR="00000000" w:rsidRPr="00000000">
          <w:rPr>
            <w:color w:val="1155cc"/>
            <w:u w:val="single"/>
            <w:rtl w:val="0"/>
          </w:rPr>
          <w:t xml:space="preserve">4.1.5.4 Budget and Resource Allocation</w:t>
        </w:r>
      </w:hyperlink>
      <w:hyperlink w:anchor="h.2ce457m">
        <w:r w:rsidDel="00000000" w:rsidR="00000000" w:rsidRPr="00000000">
          <w:rPr>
            <w:rtl w:val="0"/>
          </w:rPr>
        </w:r>
      </w:hyperlink>
    </w:p>
    <w:p w:rsidR="00000000" w:rsidDel="00000000" w:rsidP="00000000" w:rsidRDefault="00000000" w:rsidRPr="00000000">
      <w:pPr>
        <w:ind w:left="1440" w:firstLine="0"/>
        <w:contextualSpacing w:val="0"/>
      </w:pPr>
      <w:hyperlink w:anchor="h.rjefff">
        <w:r w:rsidDel="00000000" w:rsidR="00000000" w:rsidRPr="00000000">
          <w:rPr>
            <w:color w:val="1155cc"/>
            <w:u w:val="single"/>
            <w:rtl w:val="0"/>
          </w:rPr>
          <w:t xml:space="preserve">4.1.5.5 Schedule</w:t>
        </w:r>
      </w:hyperlink>
      <w:hyperlink w:anchor="h.rjefff">
        <w:r w:rsidDel="00000000" w:rsidR="00000000" w:rsidRPr="00000000">
          <w:rPr>
            <w:rtl w:val="0"/>
          </w:rPr>
        </w:r>
      </w:hyperlink>
    </w:p>
    <w:p w:rsidR="00000000" w:rsidDel="00000000" w:rsidP="00000000" w:rsidRDefault="00000000" w:rsidRPr="00000000">
      <w:pPr>
        <w:ind w:left="360" w:firstLine="0"/>
        <w:contextualSpacing w:val="0"/>
      </w:pPr>
      <w:hyperlink w:anchor="h.3bj1y38">
        <w:r w:rsidDel="00000000" w:rsidR="00000000" w:rsidRPr="00000000">
          <w:rPr>
            <w:color w:val="1155cc"/>
            <w:u w:val="single"/>
            <w:rtl w:val="0"/>
          </w:rPr>
          <w:t xml:space="preserve">Appendix A- Sequence Diagrams for Use Cases</w:t>
        </w:r>
      </w:hyperlink>
      <w:hyperlink w:anchor="h.3bj1y38">
        <w:r w:rsidDel="00000000" w:rsidR="00000000" w:rsidRPr="00000000">
          <w:rPr>
            <w:rtl w:val="0"/>
          </w:rPr>
        </w:r>
      </w:hyperlink>
    </w:p>
    <w:p w:rsidR="00000000" w:rsidDel="00000000" w:rsidP="00000000" w:rsidRDefault="00000000" w:rsidRPr="00000000">
      <w:pPr>
        <w:contextualSpacing w:val="0"/>
      </w:pPr>
      <w:hyperlink w:anchor="h.a5vt3wmdv3g3">
        <w:r w:rsidDel="00000000" w:rsidR="00000000" w:rsidRPr="00000000">
          <w:rPr>
            <w:rtl w:val="0"/>
          </w:rPr>
        </w:r>
      </w:hyperlink>
    </w:p>
    <w:p w:rsidR="00000000" w:rsidDel="00000000" w:rsidP="00000000" w:rsidRDefault="00000000" w:rsidRPr="00000000">
      <w:pPr>
        <w:contextualSpacing w:val="0"/>
      </w:pPr>
      <w:hyperlink w:anchor="h.a5vt3wmdv3g3">
        <w:r w:rsidDel="00000000" w:rsidR="00000000" w:rsidRPr="00000000">
          <w:rPr>
            <w:rtl w:val="0"/>
          </w:rPr>
        </w:r>
      </w:hyperlink>
    </w:p>
    <w:p w:rsidR="00000000" w:rsidDel="00000000" w:rsidP="00000000" w:rsidRDefault="00000000" w:rsidRPr="00000000">
      <w:pPr>
        <w:contextualSpacing w:val="0"/>
      </w:pPr>
      <w:hyperlink w:anchor="h.a5vt3wmdv3g3">
        <w:r w:rsidDel="00000000" w:rsidR="00000000" w:rsidRPr="00000000">
          <w:rPr>
            <w:rtl w:val="0"/>
          </w:rPr>
        </w:r>
      </w:hyperlink>
    </w:p>
    <w:p w:rsidR="00000000" w:rsidDel="00000000" w:rsidP="00000000" w:rsidRDefault="00000000" w:rsidRPr="00000000">
      <w:pPr>
        <w:contextualSpacing w:val="0"/>
      </w:pPr>
      <w:hyperlink w:anchor="h.a5vt3wmdv3g3">
        <w:r w:rsidDel="00000000" w:rsidR="00000000" w:rsidRPr="00000000">
          <w:rPr>
            <w:rtl w:val="0"/>
          </w:rPr>
        </w:r>
      </w:hyperlink>
    </w:p>
    <w:p w:rsidR="00000000" w:rsidDel="00000000" w:rsidP="00000000" w:rsidRDefault="00000000" w:rsidRPr="00000000">
      <w:pPr>
        <w:contextualSpacing w:val="0"/>
      </w:pPr>
      <w:hyperlink w:anchor="h.a5vt3wmdv3g3">
        <w:r w:rsidDel="00000000" w:rsidR="00000000" w:rsidRPr="00000000">
          <w:rPr>
            <w:rtl w:val="0"/>
          </w:rPr>
        </w:r>
      </w:hyperlink>
    </w:p>
    <w:p w:rsidR="00000000" w:rsidDel="00000000" w:rsidP="00000000" w:rsidRDefault="00000000" w:rsidRPr="00000000">
      <w:pPr>
        <w:contextualSpacing w:val="0"/>
      </w:pPr>
      <w:hyperlink w:anchor="h.a5vt3wmdv3g3">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i w:val="1"/>
          <w:rtl w:val="0"/>
        </w:rPr>
        <w:t xml:space="preserve">This document provides the requirements specification (S1 deliverable) from group D. </w:t>
      </w: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1. Introduction</w:t>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1.1. Purpose</w:t>
      </w:r>
    </w:p>
    <w:p w:rsidR="00000000" w:rsidDel="00000000" w:rsidP="00000000" w:rsidRDefault="00000000" w:rsidRPr="00000000">
      <w:pPr>
        <w:contextualSpacing w:val="0"/>
      </w:pPr>
      <w:r w:rsidDel="00000000" w:rsidR="00000000" w:rsidRPr="00000000">
        <w:rPr>
          <w:rtl w:val="0"/>
        </w:rPr>
        <w:tab/>
        <w:t xml:space="preserve">The purpose of this game is to design a product that can be marketed to school children and parents. The funds raised from the sales of this game will go towards sending the HKES grade two co-ed kickball team to the nationals competition in Iqaluit. The school also plans to have an arcade style implementation of the game to be played by the children at recess and lunch break.</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1.2. Scope</w:t>
      </w:r>
    </w:p>
    <w:p w:rsidR="00000000" w:rsidDel="00000000" w:rsidP="00000000" w:rsidRDefault="00000000" w:rsidRPr="00000000">
      <w:pPr>
        <w:contextualSpacing w:val="0"/>
      </w:pPr>
      <w:r w:rsidDel="00000000" w:rsidR="00000000" w:rsidRPr="00000000">
        <w:rPr>
          <w:rtl w:val="0"/>
        </w:rPr>
        <w:tab/>
        <w:t xml:space="preserve">The scope of this project includes the development of a game application that will simulate a turn based combat system in RPG style. The game will be designed and implemented by our company Wumbo Corp and progress on the development can be found at our website ( </w:t>
      </w:r>
      <w:hyperlink r:id="rId6">
        <w:r w:rsidDel="00000000" w:rsidR="00000000" w:rsidRPr="00000000">
          <w:rPr>
            <w:color w:val="1155cc"/>
            <w:u w:val="single"/>
            <w:rtl w:val="0"/>
          </w:rPr>
          <w:t xml:space="preserve">https://sites.google.com/site/wumbounivesity/home</w:t>
        </w:r>
      </w:hyperlink>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front end of this system will be a Graphical User Interface where the user will be able to point and click options presented to them in a menu based system, along with the keyboard </w:t>
      </w:r>
      <w:commentRangeStart w:id="0"/>
      <w:r w:rsidDel="00000000" w:rsidR="00000000" w:rsidRPr="00000000">
        <w:rPr>
          <w:rtl w:val="0"/>
        </w:rPr>
        <w:t xml:space="preserve">‘WASD’</w:t>
      </w:r>
      <w:commentRangeEnd w:id="0"/>
      <w:r w:rsidDel="00000000" w:rsidR="00000000" w:rsidRPr="00000000">
        <w:commentReference w:id="0"/>
      </w:r>
      <w:r w:rsidDel="00000000" w:rsidR="00000000" w:rsidRPr="00000000">
        <w:rPr>
          <w:rtl w:val="0"/>
        </w:rPr>
        <w:t xml:space="preserve"> movement. In addition, for compatibility with Arcade Machine systems, support for gamepads/joysticks will also be included.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back end of this system will be implemented in either</w:t>
      </w:r>
      <w:commentRangeStart w:id="1"/>
      <w:r w:rsidDel="00000000" w:rsidR="00000000" w:rsidRPr="00000000">
        <w:rPr>
          <w:rtl w:val="0"/>
        </w:rPr>
        <w:t xml:space="preserve"> Python or Java</w:t>
      </w:r>
      <w:commentRangeEnd w:id="1"/>
      <w:r w:rsidDel="00000000" w:rsidR="00000000" w:rsidRPr="00000000">
        <w:commentReference w:id="1"/>
      </w:r>
      <w:r w:rsidDel="00000000" w:rsidR="00000000" w:rsidRPr="00000000">
        <w:rPr>
          <w:rtl w:val="0"/>
        </w:rPr>
        <w:t xml:space="preserve"> and will be a stand alone application that can be distributed and installed on the machines in HKES. </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1.3. Definitions, Acronyms, and Abbreviations</w:t>
      </w:r>
    </w:p>
    <w:p w:rsidR="00000000" w:rsidDel="00000000" w:rsidP="00000000" w:rsidRDefault="00000000" w:rsidRPr="00000000">
      <w:pPr>
        <w:contextualSpacing w:val="0"/>
      </w:pPr>
      <w:r w:rsidDel="00000000" w:rsidR="00000000" w:rsidRPr="00000000">
        <w:rPr>
          <w:rtl w:val="0"/>
        </w:rPr>
        <w:tab/>
        <w:t xml:space="preserve">HKES - “Hello Kitty© Elementary School”</w:t>
      </w:r>
    </w:p>
    <w:p w:rsidR="00000000" w:rsidDel="00000000" w:rsidP="00000000" w:rsidRDefault="00000000" w:rsidRPr="00000000">
      <w:pPr>
        <w:contextualSpacing w:val="0"/>
      </w:pPr>
      <w:r w:rsidDel="00000000" w:rsidR="00000000" w:rsidRPr="00000000">
        <w:rPr>
          <w:rtl w:val="0"/>
        </w:rPr>
        <w:tab/>
        <w:t xml:space="preserve">RPG - “Role Playing Game”</w:t>
      </w:r>
    </w:p>
    <w:p w:rsidR="00000000" w:rsidDel="00000000" w:rsidP="00000000" w:rsidRDefault="00000000" w:rsidRPr="00000000">
      <w:pPr>
        <w:contextualSpacing w:val="0"/>
      </w:pPr>
      <w:r w:rsidDel="00000000" w:rsidR="00000000" w:rsidRPr="00000000">
        <w:rPr>
          <w:rtl w:val="0"/>
        </w:rPr>
        <w:tab/>
        <w:t xml:space="preserve">S1, S2 etc. - “Supplier deliverable 1, Supplier deliverable 2”</w:t>
      </w:r>
    </w:p>
    <w:p w:rsidR="00000000" w:rsidDel="00000000" w:rsidP="00000000" w:rsidRDefault="00000000" w:rsidRPr="00000000">
      <w:pPr>
        <w:contextualSpacing w:val="0"/>
      </w:pPr>
      <w:r w:rsidDel="00000000" w:rsidR="00000000" w:rsidRPr="00000000">
        <w:rPr>
          <w:rtl w:val="0"/>
        </w:rPr>
        <w:tab/>
        <w:t xml:space="preserve">C1, C2 etc. - “Customer deliverable 1, Customer deliverable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WASD Movement - Refers to the use of the W, A, S, and D keys on a keyboard to control a character on screen. Each key would provide specific directional movement, in their respective directions.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Kittypedia - This is a device in the game that will allow the player to view all of the kitties they’ve seen before</w:t>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1.4. Project References</w:t>
      </w:r>
    </w:p>
    <w:p w:rsidR="00000000" w:rsidDel="00000000" w:rsidP="00000000" w:rsidRDefault="00000000" w:rsidRPr="00000000">
      <w:pPr>
        <w:contextualSpacing w:val="0"/>
      </w:pPr>
      <w:commentRangeStart w:id="2"/>
      <w:r w:rsidDel="00000000" w:rsidR="00000000" w:rsidRPr="00000000">
        <w:rPr>
          <w:rtl w:val="0"/>
        </w:rPr>
        <w:tab/>
        <w:t xml:space="preserve">We will be using information given to us by Hello Kitty© Elementary School as reference for the construction of this project. All information provided to us will be available at </w:t>
      </w:r>
      <w:hyperlink r:id="rId7">
        <w:r w:rsidDel="00000000" w:rsidR="00000000" w:rsidRPr="00000000">
          <w:rPr>
            <w:color w:val="1155cc"/>
            <w:u w:val="single"/>
            <w:rtl w:val="0"/>
          </w:rPr>
          <w:t xml:space="preserve">http://falcon.acadiau.ca/~110854m/COMP3663/</w:t>
        </w:r>
      </w:hyperlink>
      <w:r w:rsidDel="00000000" w:rsidR="00000000" w:rsidRPr="00000000">
        <w:rPr>
          <w:rtl w:val="0"/>
        </w:rPr>
        <w:t xml:space="preserve"> (</w:t>
      </w:r>
      <w:r w:rsidDel="00000000" w:rsidR="00000000" w:rsidRPr="00000000">
        <w:rPr>
          <w:strike w:val="1"/>
          <w:rtl w:val="0"/>
        </w:rPr>
        <w:t xml:space="preserve">WARNING: Until further notice, it is advised that if you suffer from epilepsy, do not visit this site, as it contains many flashing colours.</w:t>
      </w:r>
      <w:r w:rsidDel="00000000" w:rsidR="00000000" w:rsidRPr="00000000">
        <w:rPr>
          <w:rtl w:val="0"/>
        </w:rPr>
        <w:t xml:space="preserve">). In addition to this, the requirements provided to us by HKES gives several other works as reference for this project. As a result, we will gathering inspiration, and influence from several other games/sources, including but not limited to the Pokémon RPG game series.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For references used to create the project and documentation that is not limited to the game material itself, please see chapter 4.1.1.4</w:t>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1.5. Overview</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tl w:val="0"/>
        </w:rPr>
        <w:t xml:space="preserve">2. Overall Description</w:t>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2.1. Product Perspective</w:t>
      </w:r>
    </w:p>
    <w:p w:rsidR="00000000" w:rsidDel="00000000" w:rsidP="00000000" w:rsidRDefault="00000000" w:rsidRPr="00000000">
      <w:pPr>
        <w:pStyle w:val="Heading3"/>
        <w:contextualSpacing w:val="0"/>
      </w:pPr>
      <w:bookmarkStart w:colFirst="0" w:colLast="0" w:name="h.4d34og8" w:id="8"/>
      <w:bookmarkEnd w:id="8"/>
      <w:r w:rsidDel="00000000" w:rsidR="00000000" w:rsidRPr="00000000">
        <w:rPr>
          <w:rtl w:val="0"/>
        </w:rPr>
        <w:t xml:space="preserve">2.1.1. System Interfaces</w:t>
      </w:r>
    </w:p>
    <w:p w:rsidR="00000000" w:rsidDel="00000000" w:rsidP="00000000" w:rsidRDefault="00000000" w:rsidRPr="00000000">
      <w:pPr>
        <w:pStyle w:val="Heading3"/>
        <w:contextualSpacing w:val="0"/>
      </w:pPr>
      <w:bookmarkStart w:colFirst="0" w:colLast="0" w:name="h.2s8eyo1" w:id="9"/>
      <w:bookmarkEnd w:id="9"/>
      <w:r w:rsidDel="00000000" w:rsidR="00000000" w:rsidRPr="00000000">
        <w:rPr>
          <w:rtl w:val="0"/>
        </w:rPr>
        <w:t xml:space="preserve">2.1.1.1  Concept of Operations</w:t>
      </w:r>
    </w:p>
    <w:p w:rsidR="00000000" w:rsidDel="00000000" w:rsidP="00000000" w:rsidRDefault="00000000" w:rsidRPr="00000000">
      <w:pPr>
        <w:ind w:firstLine="720"/>
        <w:contextualSpacing w:val="0"/>
      </w:pPr>
      <w:r w:rsidDel="00000000" w:rsidR="00000000" w:rsidRPr="00000000">
        <w:rPr>
          <w:i w:val="1"/>
          <w:rtl w:val="0"/>
        </w:rPr>
        <w:t xml:space="preserve">Hello Kitty RPG </w:t>
      </w:r>
      <w:r w:rsidDel="00000000" w:rsidR="00000000" w:rsidRPr="00000000">
        <w:rPr>
          <w:rtl w:val="0"/>
        </w:rPr>
        <w:t xml:space="preserve"> can be in any of the following states:</w:t>
      </w:r>
    </w:p>
    <w:p w:rsidR="00000000" w:rsidDel="00000000" w:rsidP="00000000" w:rsidRDefault="00000000" w:rsidRPr="00000000">
      <w:pPr>
        <w:numPr>
          <w:ilvl w:val="0"/>
          <w:numId w:val="13"/>
        </w:numPr>
        <w:spacing w:after="0" w:before="0" w:lineRule="auto"/>
        <w:ind w:left="1440" w:hanging="360"/>
        <w:contextualSpacing w:val="1"/>
        <w:rPr/>
      </w:pPr>
      <w:r w:rsidDel="00000000" w:rsidR="00000000" w:rsidRPr="00000000">
        <w:rPr>
          <w:rtl w:val="0"/>
        </w:rPr>
        <w:t xml:space="preserve">Initialize:  The user creates a player and starts the game</w:t>
      </w:r>
      <w:r w:rsidDel="00000000" w:rsidR="00000000" w:rsidRPr="00000000">
        <w:rPr>
          <w:rtl w:val="0"/>
        </w:rPr>
      </w:r>
    </w:p>
    <w:p w:rsidR="00000000" w:rsidDel="00000000" w:rsidP="00000000" w:rsidRDefault="00000000" w:rsidRPr="00000000">
      <w:pPr>
        <w:numPr>
          <w:ilvl w:val="0"/>
          <w:numId w:val="13"/>
        </w:numPr>
        <w:spacing w:after="0" w:before="0" w:lineRule="auto"/>
        <w:ind w:left="1440" w:hanging="360"/>
        <w:contextualSpacing w:val="1"/>
        <w:rPr/>
      </w:pPr>
      <w:r w:rsidDel="00000000" w:rsidR="00000000" w:rsidRPr="00000000">
        <w:rPr>
          <w:rtl w:val="0"/>
        </w:rPr>
        <w:t xml:space="preserve">Momma’s House:  Player can save, quit from this location, and move to the school</w:t>
      </w:r>
      <w:r w:rsidDel="00000000" w:rsidR="00000000" w:rsidRPr="00000000">
        <w:rPr>
          <w:rtl w:val="0"/>
        </w:rPr>
      </w:r>
    </w:p>
    <w:p w:rsidR="00000000" w:rsidDel="00000000" w:rsidP="00000000" w:rsidRDefault="00000000" w:rsidRPr="00000000">
      <w:pPr>
        <w:numPr>
          <w:ilvl w:val="0"/>
          <w:numId w:val="13"/>
        </w:numPr>
        <w:spacing w:after="0" w:before="0" w:lineRule="auto"/>
        <w:ind w:left="1440" w:hanging="360"/>
        <w:contextualSpacing w:val="1"/>
        <w:rPr/>
      </w:pPr>
      <w:r w:rsidDel="00000000" w:rsidR="00000000" w:rsidRPr="00000000">
        <w:rPr>
          <w:rtl w:val="0"/>
        </w:rPr>
        <w:t xml:space="preserve">School:  Player must proceed through the school to win the game</w:t>
      </w:r>
      <w:r w:rsidDel="00000000" w:rsidR="00000000" w:rsidRPr="00000000">
        <w:rPr>
          <w:rtl w:val="0"/>
        </w:rPr>
      </w:r>
    </w:p>
    <w:p w:rsidR="00000000" w:rsidDel="00000000" w:rsidP="00000000" w:rsidRDefault="00000000" w:rsidRPr="00000000">
      <w:pPr>
        <w:numPr>
          <w:ilvl w:val="0"/>
          <w:numId w:val="13"/>
        </w:numPr>
        <w:spacing w:after="0" w:before="0" w:lineRule="auto"/>
        <w:ind w:left="1440" w:hanging="360"/>
        <w:contextualSpacing w:val="1"/>
        <w:rPr/>
      </w:pPr>
      <w:r w:rsidDel="00000000" w:rsidR="00000000" w:rsidRPr="00000000">
        <w:rPr>
          <w:rtl w:val="0"/>
        </w:rPr>
        <w:t xml:space="preserve">Waiting:  </w:t>
      </w:r>
      <w:r w:rsidDel="00000000" w:rsidR="00000000" w:rsidRPr="00000000">
        <w:rPr>
          <w:rtl w:val="0"/>
        </w:rPr>
      </w:r>
    </w:p>
    <w:p w:rsidR="00000000" w:rsidDel="00000000" w:rsidP="00000000" w:rsidRDefault="00000000" w:rsidRPr="00000000">
      <w:pPr>
        <w:numPr>
          <w:ilvl w:val="1"/>
          <w:numId w:val="13"/>
        </w:numPr>
        <w:spacing w:after="0" w:before="0" w:lineRule="auto"/>
        <w:ind w:left="2160" w:hanging="360"/>
        <w:contextualSpacing w:val="1"/>
        <w:rPr/>
      </w:pPr>
      <w:r w:rsidDel="00000000" w:rsidR="00000000" w:rsidRPr="00000000">
        <w:rPr>
          <w:rtl w:val="0"/>
        </w:rPr>
        <w:t xml:space="preserve">Player may save or quit</w:t>
      </w:r>
      <w:r w:rsidDel="00000000" w:rsidR="00000000" w:rsidRPr="00000000">
        <w:rPr>
          <w:rtl w:val="0"/>
        </w:rPr>
      </w:r>
    </w:p>
    <w:p w:rsidR="00000000" w:rsidDel="00000000" w:rsidP="00000000" w:rsidRDefault="00000000" w:rsidRPr="00000000">
      <w:pPr>
        <w:numPr>
          <w:ilvl w:val="1"/>
          <w:numId w:val="13"/>
        </w:numPr>
        <w:spacing w:after="0" w:before="0" w:lineRule="auto"/>
        <w:ind w:left="2160" w:hanging="360"/>
        <w:contextualSpacing w:val="1"/>
        <w:rPr/>
      </w:pPr>
      <w:r w:rsidDel="00000000" w:rsidR="00000000" w:rsidRPr="00000000">
        <w:rPr>
          <w:rtl w:val="0"/>
        </w:rPr>
        <w:t xml:space="preserve">The Player can move to the next room or floor</w:t>
      </w:r>
      <w:r w:rsidDel="00000000" w:rsidR="00000000" w:rsidRPr="00000000">
        <w:rPr>
          <w:rtl w:val="0"/>
        </w:rPr>
      </w:r>
    </w:p>
    <w:p w:rsidR="00000000" w:rsidDel="00000000" w:rsidP="00000000" w:rsidRDefault="00000000" w:rsidRPr="00000000">
      <w:pPr>
        <w:numPr>
          <w:ilvl w:val="0"/>
          <w:numId w:val="13"/>
        </w:numPr>
        <w:spacing w:after="0" w:before="0" w:lineRule="auto"/>
        <w:ind w:left="1440" w:hanging="360"/>
        <w:contextualSpacing w:val="1"/>
        <w:rPr/>
      </w:pPr>
      <w:r w:rsidDel="00000000" w:rsidR="00000000" w:rsidRPr="00000000">
        <w:rPr>
          <w:rtl w:val="0"/>
        </w:rPr>
        <w:t xml:space="preserve">Encounter:  Begins a battle, if the Player wins they continue, if not start over from the beginning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7dp8vu" w:id="10"/>
      <w:bookmarkEnd w:id="10"/>
      <w:r w:rsidDel="00000000" w:rsidR="00000000" w:rsidRPr="00000000">
        <w:rPr>
          <w:rtl w:val="0"/>
        </w:rPr>
        <w:t xml:space="preserve">2.1.2. User Interfaces</w:t>
      </w:r>
    </w:p>
    <w:p w:rsidR="00000000" w:rsidDel="00000000" w:rsidP="00000000" w:rsidRDefault="00000000" w:rsidRPr="00000000">
      <w:pPr>
        <w:pStyle w:val="Heading4"/>
        <w:contextualSpacing w:val="0"/>
      </w:pPr>
      <w:bookmarkStart w:colFirst="0" w:colLast="0" w:name="h.3rdcrjn" w:id="11"/>
      <w:bookmarkEnd w:id="11"/>
      <w:r w:rsidDel="00000000" w:rsidR="00000000" w:rsidRPr="00000000">
        <w:rPr>
          <w:rtl w:val="0"/>
        </w:rPr>
        <w:tab/>
        <w:t xml:space="preserve">2.1.2.1 Main Menu</w:t>
      </w:r>
    </w:p>
    <w:p w:rsidR="00000000" w:rsidDel="00000000" w:rsidP="00000000" w:rsidRDefault="00000000" w:rsidRPr="00000000">
      <w:pPr>
        <w:contextualSpacing w:val="0"/>
      </w:pPr>
      <w:r w:rsidDel="00000000" w:rsidR="00000000" w:rsidRPr="00000000">
        <w:rPr>
          <w:rtl w:val="0"/>
        </w:rPr>
        <w:tab/>
        <w:t xml:space="preserve">This is the main menu of Hello Kitty RPG. The player has the option to continue their game, start a new game, and quit the game. The Continue box is larger than the others, because it will display information regarding the player's progress through the game.</w:t>
      </w:r>
    </w:p>
    <w:p w:rsidR="00000000" w:rsidDel="00000000" w:rsidP="00000000" w:rsidRDefault="00000000" w:rsidRPr="00000000">
      <w:pPr>
        <w:contextualSpacing w:val="0"/>
      </w:pPr>
      <w:r w:rsidDel="00000000" w:rsidR="00000000" w:rsidRPr="00000000">
        <w:rPr>
          <w:rtl w:val="0"/>
        </w:rPr>
        <w:tab/>
      </w:r>
      <w:r w:rsidDel="00000000" w:rsidR="00000000" w:rsidRPr="00000000">
        <mc:AlternateContent>
          <mc:Choice Requires="wpg">
            <w:drawing>
              <wp:inline distB="114300" distT="114300" distL="114300" distR="114300">
                <wp:extent cx="5943600" cy="2082800"/>
                <wp:effectExtent b="0" l="0" r="0" t="0"/>
                <wp:docPr id="17" name=""/>
                <a:graphic>
                  <a:graphicData uri="http://schemas.microsoft.com/office/word/2010/wordprocessingGroup">
                    <wpg:wgp>
                      <wpg:cNvGrpSpPr/>
                      <wpg:grpSpPr>
                        <a:xfrm>
                          <a:off x="2374199" y="2737263"/>
                          <a:ext cx="5943600" cy="2082800"/>
                          <a:chOff x="2374199" y="2737263"/>
                          <a:chExt cx="5943600" cy="2085473"/>
                        </a:xfrm>
                      </wpg:grpSpPr>
                      <wpg:grpSp>
                        <wpg:cNvGrpSpPr/>
                        <wpg:grpSpPr>
                          <a:xfrm>
                            <a:off x="2374199" y="2737263"/>
                            <a:ext cx="5943600" cy="2085473"/>
                            <a:chOff x="1657350" y="942975"/>
                            <a:chExt cx="6867524" cy="2076600"/>
                          </a:xfrm>
                        </wpg:grpSpPr>
                        <wps:wsp>
                          <wps:cNvSpPr/>
                          <wps:cNvPr id="3" name="Shape 3"/>
                          <wps:spPr>
                            <a:xfrm>
                              <a:off x="1657350" y="942975"/>
                              <a:ext cx="6867500" cy="207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1657350" y="942975"/>
                              <a:ext cx="3381298" cy="207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1743075" y="1047750"/>
                              <a:ext cx="3162300" cy="8285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1771650" y="1971675"/>
                              <a:ext cx="3133800" cy="2570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1771575" y="2615750"/>
                              <a:ext cx="3105298" cy="2570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771650" y="1076325"/>
                              <a:ext cx="3105298" cy="7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Continue</w:t>
                                </w:r>
                              </w:p>
                            </w:txbxContent>
                          </wps:txbx>
                          <wps:bodyPr anchorCtr="0" anchor="t" bIns="91425" lIns="91425" rIns="91425" tIns="91425"/>
                        </wps:wsp>
                        <wps:wsp>
                          <wps:cNvSpPr/>
                          <wps:cNvPr id="19" name="Shape 19"/>
                          <wps:spPr>
                            <a:xfrm>
                              <a:off x="3038475" y="1666875"/>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SpPr/>
                          <wps:cNvPr id="20" name="Shape 20"/>
                          <wps:spPr>
                            <a:xfrm>
                              <a:off x="1771575" y="1875075"/>
                              <a:ext cx="3105298" cy="2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New Game</w:t>
                                </w:r>
                              </w:p>
                            </w:txbxContent>
                          </wps:txbx>
                          <wps:bodyPr anchorCtr="0" anchor="t" bIns="91425" lIns="91425" rIns="91425" tIns="91425"/>
                        </wps:wsp>
                        <wps:wsp>
                          <wps:cNvSpPr/>
                          <wps:cNvPr id="21" name="Shape 21"/>
                          <wps:spPr>
                            <a:xfrm>
                              <a:off x="1757400" y="2549075"/>
                              <a:ext cx="3133800" cy="257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Quit Game</w:t>
                                </w:r>
                              </w:p>
                            </w:txbxContent>
                          </wps:txbx>
                          <wps:bodyPr anchorCtr="0" anchor="t" bIns="91425" lIns="91425" rIns="91425" tIns="91425"/>
                        </wps:wsp>
                        <wps:wsp>
                          <wps:cNvSpPr/>
                          <wps:cNvPr id="22" name="Shape 22"/>
                          <wps:spPr>
                            <a:xfrm>
                              <a:off x="1790700" y="2305050"/>
                              <a:ext cx="3086098" cy="223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1743075" y="2195425"/>
                              <a:ext cx="3162300" cy="257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Load Game</w:t>
                                </w:r>
                              </w:p>
                            </w:txbxContent>
                          </wps:txbx>
                          <wps:bodyPr anchorCtr="0" anchor="t" bIns="91425" lIns="91425" rIns="91425" tIns="91425"/>
                        </wps:wsp>
                      </wpg:grpSp>
                    </wpg:wgp>
                  </a:graphicData>
                </a:graphic>
              </wp:inline>
            </w:drawing>
          </mc:Choice>
          <mc:Fallback>
            <w:drawing>
              <wp:inline distB="114300" distT="114300" distL="114300" distR="114300">
                <wp:extent cx="5943600" cy="2082800"/>
                <wp:effectExtent b="0" l="0" r="0" t="0"/>
                <wp:docPr id="17"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5943600" cy="2082800"/>
                        </a:xfrm>
                        <a:prstGeom prst="rect"/>
                        <a:ln/>
                      </pic:spPr>
                    </pic:pic>
                  </a:graphicData>
                </a:graphic>
              </wp:inline>
            </w:drawing>
          </mc:Fallback>
        </mc:AlternateContent>
      </w:r>
      <w:commentRangeStart w:id="3"/>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4"/>
        <w:contextualSpacing w:val="0"/>
      </w:pPr>
      <w:bookmarkStart w:colFirst="0" w:colLast="0" w:name="h.26in1rg" w:id="12"/>
      <w:bookmarkEnd w:id="12"/>
      <w:r w:rsidDel="00000000" w:rsidR="00000000" w:rsidRPr="00000000">
        <w:rPr>
          <w:rtl w:val="0"/>
        </w:rPr>
        <w:tab/>
      </w:r>
    </w:p>
    <w:p w:rsidR="00000000" w:rsidDel="00000000" w:rsidP="00000000" w:rsidRDefault="00000000" w:rsidRPr="00000000">
      <w:pPr>
        <w:pStyle w:val="Heading4"/>
        <w:ind w:firstLine="720"/>
        <w:contextualSpacing w:val="0"/>
      </w:pPr>
      <w:bookmarkStart w:colFirst="0" w:colLast="0" w:name="h.lnxbz9" w:id="13"/>
      <w:bookmarkEnd w:id="13"/>
      <w:r w:rsidDel="00000000" w:rsidR="00000000" w:rsidRPr="00000000">
        <w:rPr>
          <w:rtl w:val="0"/>
        </w:rPr>
        <w:t xml:space="preserve">2.1.2.2 Character Select Screen</w:t>
      </w:r>
    </w:p>
    <w:p w:rsidR="00000000" w:rsidDel="00000000" w:rsidP="00000000" w:rsidRDefault="00000000" w:rsidRPr="00000000">
      <w:pPr>
        <w:contextualSpacing w:val="0"/>
      </w:pPr>
      <w:r w:rsidDel="00000000" w:rsidR="00000000" w:rsidRPr="00000000">
        <w:rPr>
          <w:rtl w:val="0"/>
        </w:rPr>
        <w:tab/>
        <w:t xml:space="preserve">When starting a new game, the play can select a character. </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038600" cy="2108200"/>
                <wp:effectExtent b="0" l="0" r="0" t="0"/>
                <wp:docPr id="16" name=""/>
                <a:graphic>
                  <a:graphicData uri="http://schemas.microsoft.com/office/word/2010/wordprocessingGroup">
                    <wpg:wgp>
                      <wpg:cNvGrpSpPr/>
                      <wpg:grpSpPr>
                        <a:xfrm>
                          <a:off x="3321938" y="2722724"/>
                          <a:ext cx="4038600" cy="2108200"/>
                          <a:chOff x="3321938" y="2722724"/>
                          <a:chExt cx="4048124" cy="2114550"/>
                        </a:xfrm>
                      </wpg:grpSpPr>
                      <wpg:grpSp>
                        <wpg:cNvGrpSpPr/>
                        <wpg:grpSpPr>
                          <a:xfrm>
                            <a:off x="3321938" y="2722724"/>
                            <a:ext cx="4048124" cy="2114550"/>
                            <a:chOff x="1524000" y="1009649"/>
                            <a:chExt cx="4029000" cy="2095499"/>
                          </a:xfrm>
                        </wpg:grpSpPr>
                        <wps:wsp>
                          <wps:cNvSpPr/>
                          <wps:cNvPr id="3" name="Shape 3"/>
                          <wps:spPr>
                            <a:xfrm>
                              <a:off x="1524000" y="1009650"/>
                              <a:ext cx="4029000" cy="20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1524000" y="1009650"/>
                              <a:ext cx="4029000" cy="2095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533525" y="2390775"/>
                              <a:ext cx="4010099" cy="704699"/>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533525" y="1133475"/>
                              <a:ext cx="1305000" cy="1257298"/>
                            </a:xfrm>
                            <a:prstGeom prst="homePlate">
                              <a:avLst>
                                <a:gd fmla="val 5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flipH="1">
                              <a:off x="4238623" y="1133475"/>
                              <a:ext cx="1305000" cy="1257298"/>
                            </a:xfrm>
                            <a:prstGeom prst="homePlate">
                              <a:avLst>
                                <a:gd fmla="val 5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rot="5400000">
                              <a:off x="2886075" y="1033500"/>
                              <a:ext cx="1305000" cy="1257298"/>
                            </a:xfrm>
                            <a:prstGeom prst="homePlate">
                              <a:avLst>
                                <a:gd fmla="val 5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4519575" y="1409775"/>
                              <a:ext cx="743100" cy="704699"/>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814475" y="1409775"/>
                              <a:ext cx="743100" cy="704699"/>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3167025" y="1309800"/>
                              <a:ext cx="743100" cy="704699"/>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1600200" y="2447925"/>
                              <a:ext cx="3876598" cy="6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Which character are you?</w:t>
                                </w:r>
                              </w:p>
                            </w:txbxContent>
                          </wps:txbx>
                          <wps:bodyPr anchorCtr="0" anchor="t" bIns="91425" lIns="91425" rIns="91425" tIns="91425"/>
                        </wps:wsp>
                      </wpg:grpSp>
                    </wpg:wgp>
                  </a:graphicData>
                </a:graphic>
              </wp:inline>
            </w:drawing>
          </mc:Choice>
          <mc:Fallback>
            <w:drawing>
              <wp:inline distB="114300" distT="114300" distL="114300" distR="114300">
                <wp:extent cx="4038600" cy="2108200"/>
                <wp:effectExtent b="0" l="0" r="0" t="0"/>
                <wp:docPr id="16"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4038600" cy="2108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5nkun2" w:id="14"/>
      <w:bookmarkEnd w:id="14"/>
      <w:r w:rsidDel="00000000" w:rsidR="00000000" w:rsidRPr="00000000">
        <w:rPr>
          <w:rtl w:val="0"/>
        </w:rPr>
        <w:tab/>
        <w:t xml:space="preserve">2.1.2.3 Character Name Screen</w:t>
      </w:r>
    </w:p>
    <w:p w:rsidR="00000000" w:rsidDel="00000000" w:rsidP="00000000" w:rsidRDefault="00000000" w:rsidRPr="00000000">
      <w:pPr>
        <w:contextualSpacing w:val="0"/>
      </w:pPr>
      <w:r w:rsidDel="00000000" w:rsidR="00000000" w:rsidRPr="00000000">
        <w:rPr>
          <w:rtl w:val="0"/>
        </w:rPr>
        <w:tab/>
        <w:t xml:space="preserve">After choosing their character, the play may enter their name.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784600" cy="1917700"/>
                <wp:effectExtent b="0" l="0" r="0" t="0"/>
                <wp:docPr id="19" name=""/>
                <a:graphic>
                  <a:graphicData uri="http://schemas.microsoft.com/office/word/2010/wordprocessingGroup">
                    <wpg:wgp>
                      <wpg:cNvGrpSpPr/>
                      <wpg:grpSpPr>
                        <a:xfrm>
                          <a:off x="3450524" y="2817974"/>
                          <a:ext cx="3784600" cy="1917700"/>
                          <a:chOff x="3450524" y="2817974"/>
                          <a:chExt cx="3790949" cy="1924049"/>
                        </a:xfrm>
                      </wpg:grpSpPr>
                      <wpg:grpSp>
                        <wpg:cNvGrpSpPr/>
                        <wpg:grpSpPr>
                          <a:xfrm>
                            <a:off x="3450524" y="2817974"/>
                            <a:ext cx="3790949" cy="1924049"/>
                            <a:chOff x="1657350" y="1066800"/>
                            <a:chExt cx="3772050" cy="1905149"/>
                          </a:xfrm>
                        </wpg:grpSpPr>
                        <wps:wsp>
                          <wps:cNvSpPr/>
                          <wps:cNvPr id="3" name="Shape 3"/>
                          <wps:spPr>
                            <a:xfrm>
                              <a:off x="1657350" y="1066800"/>
                              <a:ext cx="3772050" cy="1905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8" name="Shape 38"/>
                          <wps:spPr>
                            <a:xfrm>
                              <a:off x="1657350" y="1066800"/>
                              <a:ext cx="3771900" cy="1904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9" name="Shape 39"/>
                          <wps:spPr>
                            <a:xfrm>
                              <a:off x="1666875" y="2162175"/>
                              <a:ext cx="3753000" cy="809698"/>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0" name="Shape 40"/>
                          <wps:spPr>
                            <a:xfrm>
                              <a:off x="1676400" y="2190750"/>
                              <a:ext cx="3753000" cy="78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What is your name?</w:t>
                                </w:r>
                              </w:p>
                            </w:txbxContent>
                          </wps:txbx>
                          <wps:bodyPr anchorCtr="0" anchor="t" bIns="91425" lIns="91425" rIns="91425" tIns="91425"/>
                        </wps:wsp>
                        <wps:wsp>
                          <wps:cNvSpPr/>
                          <wps:cNvPr id="41" name="Shape 41"/>
                          <wps:spPr>
                            <a:xfrm>
                              <a:off x="2381250" y="1495425"/>
                              <a:ext cx="2257498" cy="314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2495475" y="1528875"/>
                              <a:ext cx="9599"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wpg:grpSp>
                    </wpg:wgp>
                  </a:graphicData>
                </a:graphic>
              </wp:inline>
            </w:drawing>
          </mc:Choice>
          <mc:Fallback>
            <w:drawing>
              <wp:inline distB="114300" distT="114300" distL="114300" distR="114300">
                <wp:extent cx="3784600" cy="1917700"/>
                <wp:effectExtent b="0" l="0" r="0" t="0"/>
                <wp:docPr id="19" name="image37.png"/>
                <a:graphic>
                  <a:graphicData uri="http://schemas.openxmlformats.org/drawingml/2006/picture">
                    <pic:pic>
                      <pic:nvPicPr>
                        <pic:cNvPr id="0" name="image37.png"/>
                        <pic:cNvPicPr preferRelativeResize="0"/>
                      </pic:nvPicPr>
                      <pic:blipFill>
                        <a:blip r:embed="rId10"/>
                        <a:srcRect/>
                        <a:stretch>
                          <a:fillRect/>
                        </a:stretch>
                      </pic:blipFill>
                      <pic:spPr>
                        <a:xfrm>
                          <a:off x="0" y="0"/>
                          <a:ext cx="3784600" cy="191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4"/>
        <w:ind w:firstLine="720"/>
        <w:contextualSpacing w:val="0"/>
      </w:pPr>
      <w:bookmarkStart w:colFirst="0" w:colLast="0" w:name="h.1ksv4uv" w:id="15"/>
      <w:bookmarkEnd w:id="15"/>
      <w:r w:rsidDel="00000000" w:rsidR="00000000" w:rsidRPr="00000000">
        <w:rPr>
          <w:rtl w:val="0"/>
        </w:rPr>
        <w:t xml:space="preserve">2.1.2.4. Main Game Screen Concept</w:t>
      </w:r>
    </w:p>
    <w:p w:rsidR="00000000" w:rsidDel="00000000" w:rsidP="00000000" w:rsidRDefault="00000000" w:rsidRPr="00000000">
      <w:pPr>
        <w:contextualSpacing w:val="0"/>
      </w:pPr>
      <w:commentRangeStart w:id="4"/>
      <w:r w:rsidDel="00000000" w:rsidR="00000000" w:rsidRPr="00000000">
        <w:rPr>
          <w:rtl w:val="0"/>
        </w:rPr>
        <w:tab/>
        <w:t xml:space="preserve">This is the main screen the player will see as they play the game. Their character will be centered on the screen, and </w:t>
      </w:r>
      <w:r w:rsidDel="00000000" w:rsidR="00000000" w:rsidRPr="00000000">
        <w:rPr>
          <w:strike w:val="1"/>
          <w:rtl w:val="0"/>
        </w:rPr>
        <w:t xml:space="preserve">the</w:t>
      </w:r>
      <w:r w:rsidDel="00000000" w:rsidR="00000000" w:rsidRPr="00000000">
        <w:rPr>
          <w:rtl w:val="0"/>
        </w:rPr>
        <w:t xml:space="preserve"> they</w:t>
      </w:r>
      <w:r w:rsidDel="00000000" w:rsidR="00000000" w:rsidRPr="00000000">
        <w:rPr>
          <w:rtl w:val="0"/>
        </w:rPr>
        <w:t xml:space="preserve"> may move throughout the world and the school’s playground. At the bottom of the screen, text may show up, depending on whether the character is interacting with something in the world, or another character. Most times, this box at the bottom will not be visible.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441700" cy="1701800"/>
                <wp:effectExtent b="0" l="0" r="0" t="0"/>
                <wp:docPr id="18" name=""/>
                <a:graphic>
                  <a:graphicData uri="http://schemas.microsoft.com/office/word/2010/wordprocessingGroup">
                    <wpg:wgp>
                      <wpg:cNvGrpSpPr/>
                      <wpg:grpSpPr>
                        <a:xfrm>
                          <a:off x="3621975" y="2927459"/>
                          <a:ext cx="3441700" cy="1701800"/>
                          <a:chOff x="3621975" y="2927459"/>
                          <a:chExt cx="3448050" cy="1705079"/>
                        </a:xfrm>
                      </wpg:grpSpPr>
                      <wpg:grpSp>
                        <wpg:cNvGrpSpPr/>
                        <wpg:grpSpPr>
                          <a:xfrm>
                            <a:off x="3621975" y="2927459"/>
                            <a:ext cx="3448050" cy="1705079"/>
                            <a:chOff x="1685925" y="1209675"/>
                            <a:chExt cx="3448050" cy="1695673"/>
                          </a:xfrm>
                        </wpg:grpSpPr>
                        <wps:wsp>
                          <wps:cNvSpPr/>
                          <wps:cNvPr id="3" name="Shape 3"/>
                          <wps:spPr>
                            <a:xfrm>
                              <a:off x="1685925" y="1209675"/>
                              <a:ext cx="3448050" cy="169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 name="Shape 25"/>
                          <wps:spPr>
                            <a:xfrm>
                              <a:off x="1685925" y="1209675"/>
                              <a:ext cx="3429000" cy="16955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6" name="Shape 26"/>
                          <wps:spPr>
                            <a:xfrm>
                              <a:off x="3290925" y="1952775"/>
                              <a:ext cx="218998" cy="209399"/>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7" name="Shape 27"/>
                          <wps:spPr>
                            <a:xfrm>
                              <a:off x="3057525" y="1552575"/>
                              <a:ext cx="7239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8" name="Shape 28"/>
                          <wps:spPr>
                            <a:xfrm>
                              <a:off x="3019425" y="1314450"/>
                              <a:ext cx="790500" cy="247500"/>
                            </a:xfrm>
                            <a:prstGeom prst="trapezoid">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9" name="Shape 29"/>
                          <wps:spPr>
                            <a:xfrm>
                              <a:off x="4124325" y="1552575"/>
                              <a:ext cx="7239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 name="Shape 30"/>
                          <wps:spPr>
                            <a:xfrm>
                              <a:off x="4091025" y="1314450"/>
                              <a:ext cx="790500" cy="247500"/>
                            </a:xfrm>
                            <a:prstGeom prst="trapezoid">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1" name="Shape 31"/>
                          <wps:spPr>
                            <a:xfrm>
                              <a:off x="2428875" y="1705300"/>
                              <a:ext cx="400032" cy="247480"/>
                            </a:xfrm>
                            <a:prstGeom prst="irregularSeal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a:off x="2428875" y="1838311"/>
                              <a:ext cx="400032" cy="247480"/>
                            </a:xfrm>
                            <a:prstGeom prst="irregularSeal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a:off x="2133600" y="1705300"/>
                              <a:ext cx="400032" cy="247480"/>
                            </a:xfrm>
                            <a:prstGeom prst="irregularSeal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4" name="Shape 34"/>
                          <wps:spPr>
                            <a:xfrm>
                              <a:off x="2085975" y="1838325"/>
                              <a:ext cx="400032" cy="247480"/>
                            </a:xfrm>
                            <a:prstGeom prst="irregularSeal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5" name="Shape 35"/>
                          <wps:spPr>
                            <a:xfrm>
                              <a:off x="1695450" y="2457450"/>
                              <a:ext cx="3429000" cy="447898"/>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6" name="Shape 36"/>
                          <wps:spPr>
                            <a:xfrm>
                              <a:off x="1704975" y="2476500"/>
                              <a:ext cx="34290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Sample Text...</w:t>
                                </w:r>
                              </w:p>
                            </w:txbxContent>
                          </wps:txbx>
                          <wps:bodyPr anchorCtr="0" anchor="t" bIns="91425" lIns="91425" rIns="91425" tIns="91425"/>
                        </wps:wsp>
                      </wpg:grpSp>
                    </wpg:wgp>
                  </a:graphicData>
                </a:graphic>
              </wp:inline>
            </w:drawing>
          </mc:Choice>
          <mc:Fallback>
            <w:drawing>
              <wp:inline distB="114300" distT="114300" distL="114300" distR="114300">
                <wp:extent cx="3441700" cy="1701800"/>
                <wp:effectExtent b="0" l="0" r="0" t="0"/>
                <wp:docPr id="18"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3441700" cy="170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4"/>
        <w:contextualSpacing w:val="0"/>
      </w:pPr>
      <w:bookmarkStart w:colFirst="0" w:colLast="0" w:name="h.44sinio" w:id="16"/>
      <w:bookmarkEnd w:id="16"/>
      <w:r w:rsidDel="00000000" w:rsidR="00000000" w:rsidRPr="00000000">
        <w:rPr>
          <w:rtl w:val="0"/>
        </w:rPr>
        <w:tab/>
        <w:t xml:space="preserve">2.1.2.5. Pause Menu</w:t>
      </w:r>
    </w:p>
    <w:p w:rsidR="00000000" w:rsidDel="00000000" w:rsidP="00000000" w:rsidRDefault="00000000" w:rsidRPr="00000000">
      <w:pPr>
        <w:contextualSpacing w:val="0"/>
      </w:pPr>
      <w:r w:rsidDel="00000000" w:rsidR="00000000" w:rsidRPr="00000000">
        <w:rPr>
          <w:rtl w:val="0"/>
        </w:rPr>
        <w:tab/>
        <w:t xml:space="preserve">When the player pauses the game, the pause menu will appear on the right side of the screen. This will give options to view their Kittypedia, Bag will show a screen containing information about the player's inventory items. The third category will be the player's name, and will give information regarding their progress through the game. Save will save the game, return will close the menu, and quit will allow the player to quit after reminding them to save the game.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441700" cy="1701800"/>
                <wp:effectExtent b="0" l="0" r="0" t="0"/>
                <wp:docPr id="21" name=""/>
                <a:graphic>
                  <a:graphicData uri="http://schemas.microsoft.com/office/word/2010/wordprocessingGroup">
                    <wpg:wgp>
                      <wpg:cNvGrpSpPr/>
                      <wpg:grpSpPr>
                        <a:xfrm>
                          <a:off x="3621975" y="2925112"/>
                          <a:ext cx="3441700" cy="1701800"/>
                          <a:chOff x="3621975" y="2925112"/>
                          <a:chExt cx="3448049" cy="1709777"/>
                        </a:xfrm>
                      </wpg:grpSpPr>
                      <wpg:grpSp>
                        <wpg:cNvGrpSpPr/>
                        <wpg:grpSpPr>
                          <a:xfrm>
                            <a:off x="3621975" y="2925112"/>
                            <a:ext cx="3448049" cy="1709777"/>
                            <a:chOff x="1685925" y="1209675"/>
                            <a:chExt cx="3438623" cy="1695599"/>
                          </a:xfrm>
                        </wpg:grpSpPr>
                        <wps:wsp>
                          <wps:cNvSpPr/>
                          <wps:cNvPr id="3" name="Shape 3"/>
                          <wps:spPr>
                            <a:xfrm>
                              <a:off x="1685925" y="1209675"/>
                              <a:ext cx="3438600" cy="169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9" name="Shape 59"/>
                          <wps:spPr>
                            <a:xfrm>
                              <a:off x="1685925" y="1209675"/>
                              <a:ext cx="3429000" cy="16955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0" name="Shape 60"/>
                          <wps:spPr>
                            <a:xfrm>
                              <a:off x="3290925" y="1952775"/>
                              <a:ext cx="218998" cy="209399"/>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1" name="Shape 61"/>
                          <wps:spPr>
                            <a:xfrm>
                              <a:off x="3057525" y="1552575"/>
                              <a:ext cx="7239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2" name="Shape 62"/>
                          <wps:spPr>
                            <a:xfrm>
                              <a:off x="3019425" y="1314450"/>
                              <a:ext cx="790500" cy="247500"/>
                            </a:xfrm>
                            <a:prstGeom prst="trapezoid">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3" name="Shape 63"/>
                          <wps:spPr>
                            <a:xfrm>
                              <a:off x="4124325" y="1552575"/>
                              <a:ext cx="7239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4" name="Shape 64"/>
                          <wps:spPr>
                            <a:xfrm>
                              <a:off x="4091025" y="1314450"/>
                              <a:ext cx="790500" cy="247500"/>
                            </a:xfrm>
                            <a:prstGeom prst="trapezoid">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5" name="Shape 65"/>
                          <wps:spPr>
                            <a:xfrm>
                              <a:off x="2428875" y="1705300"/>
                              <a:ext cx="400032" cy="247480"/>
                            </a:xfrm>
                            <a:prstGeom prst="irregularSeal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6" name="Shape 66"/>
                          <wps:spPr>
                            <a:xfrm>
                              <a:off x="2428875" y="1838311"/>
                              <a:ext cx="400032" cy="247480"/>
                            </a:xfrm>
                            <a:prstGeom prst="irregularSeal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7" name="Shape 67"/>
                          <wps:spPr>
                            <a:xfrm>
                              <a:off x="2133600" y="1705300"/>
                              <a:ext cx="400032" cy="247480"/>
                            </a:xfrm>
                            <a:prstGeom prst="irregularSeal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8" name="Shape 68"/>
                          <wps:spPr>
                            <a:xfrm>
                              <a:off x="2085975" y="1838325"/>
                              <a:ext cx="400032" cy="247480"/>
                            </a:xfrm>
                            <a:prstGeom prst="irregularSeal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9" name="Shape 69"/>
                          <wps:spPr>
                            <a:xfrm>
                              <a:off x="4010050" y="1209675"/>
                              <a:ext cx="1114498" cy="1695599"/>
                            </a:xfrm>
                            <a:prstGeom prst="snip2DiagRect">
                              <a:avLst>
                                <a:gd fmla="val 0"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0" name="Shape 70"/>
                          <wps:spPr>
                            <a:xfrm>
                              <a:off x="4124325" y="1228725"/>
                              <a:ext cx="990299" cy="1676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Kittypedia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Return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Quit</w:t>
                                </w:r>
                              </w:p>
                            </w:txbxContent>
                          </wps:txbx>
                          <wps:bodyPr anchorCtr="0" anchor="t" bIns="91425" lIns="91425" rIns="91425" tIns="91425"/>
                        </wps:wsp>
                      </wpg:grpSp>
                    </wpg:wgp>
                  </a:graphicData>
                </a:graphic>
              </wp:inline>
            </w:drawing>
          </mc:Choice>
          <mc:Fallback>
            <w:drawing>
              <wp:inline distB="114300" distT="114300" distL="114300" distR="114300">
                <wp:extent cx="3441700" cy="1701800"/>
                <wp:effectExtent b="0" l="0" r="0" t="0"/>
                <wp:docPr id="21" name="image41.png"/>
                <a:graphic>
                  <a:graphicData uri="http://schemas.openxmlformats.org/drawingml/2006/picture">
                    <pic:pic>
                      <pic:nvPicPr>
                        <pic:cNvPr id="0" name="image41.png"/>
                        <pic:cNvPicPr preferRelativeResize="0"/>
                      </pic:nvPicPr>
                      <pic:blipFill>
                        <a:blip r:embed="rId12"/>
                        <a:srcRect/>
                        <a:stretch>
                          <a:fillRect/>
                        </a:stretch>
                      </pic:blipFill>
                      <pic:spPr>
                        <a:xfrm>
                          <a:off x="0" y="0"/>
                          <a:ext cx="3441700" cy="170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4"/>
        <w:contextualSpacing w:val="0"/>
      </w:pPr>
      <w:bookmarkStart w:colFirst="0" w:colLast="0" w:name="h.2jxsxqh" w:id="17"/>
      <w:bookmarkEnd w:id="17"/>
      <w:r w:rsidDel="00000000" w:rsidR="00000000" w:rsidRPr="00000000">
        <w:rPr>
          <w:rtl w:val="0"/>
        </w:rPr>
        <w:tab/>
        <w:t xml:space="preserve">2.1.2.6 Kittypedia</w:t>
      </w:r>
    </w:p>
    <w:p w:rsidR="00000000" w:rsidDel="00000000" w:rsidP="00000000" w:rsidRDefault="00000000" w:rsidRPr="00000000">
      <w:pPr>
        <w:contextualSpacing w:val="0"/>
      </w:pPr>
      <w:r w:rsidDel="00000000" w:rsidR="00000000" w:rsidRPr="00000000">
        <w:rPr>
          <w:rtl w:val="0"/>
        </w:rPr>
        <w:tab/>
        <w:t xml:space="preserve">The Kittypedia shows a list of all kitties, and displays whether or not the character has seen one, or owns one. If the character has not seen one, it will not show up in the list.</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606800" cy="2019300"/>
                <wp:effectExtent b="0" l="0" r="0" t="0"/>
                <wp:docPr id="20" name=""/>
                <a:graphic>
                  <a:graphicData uri="http://schemas.microsoft.com/office/word/2010/wordprocessingGroup">
                    <wpg:wgp>
                      <wpg:cNvGrpSpPr/>
                      <wpg:grpSpPr>
                        <a:xfrm>
                          <a:off x="3541013" y="2765588"/>
                          <a:ext cx="3606800" cy="2019300"/>
                          <a:chOff x="3541013" y="2765588"/>
                          <a:chExt cx="3609975" cy="2028825"/>
                        </a:xfrm>
                      </wpg:grpSpPr>
                      <wpg:grpSp>
                        <wpg:cNvGrpSpPr/>
                        <wpg:grpSpPr>
                          <a:xfrm>
                            <a:off x="3541013" y="2765588"/>
                            <a:ext cx="3609975" cy="2028825"/>
                            <a:chOff x="1504950" y="495300"/>
                            <a:chExt cx="3591000" cy="2009700"/>
                          </a:xfrm>
                        </wpg:grpSpPr>
                        <wps:wsp>
                          <wps:cNvSpPr/>
                          <wps:cNvPr id="3" name="Shape 3"/>
                          <wps:spPr>
                            <a:xfrm>
                              <a:off x="1504950" y="495300"/>
                              <a:ext cx="3591000" cy="20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4" name="Shape 44"/>
                          <wps:spPr>
                            <a:xfrm>
                              <a:off x="1504950" y="495300"/>
                              <a:ext cx="3591000" cy="2009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5" name="Shape 45"/>
                          <wps:spPr>
                            <a:xfrm>
                              <a:off x="4781550" y="762000"/>
                              <a:ext cx="47625" cy="1524000"/>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6" name="Shape 46"/>
                          <wps:spPr>
                            <a:xfrm rot="5400000">
                              <a:off x="4705348" y="2181225"/>
                              <a:ext cx="238200" cy="276300"/>
                            </a:xfrm>
                            <a:prstGeom prst="homePlate">
                              <a:avLst>
                                <a:gd fmla="val 5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7" name="Shape 47"/>
                          <wps:spPr>
                            <a:xfrm rot="-5400000">
                              <a:off x="4705348" y="533399"/>
                              <a:ext cx="238200" cy="276300"/>
                            </a:xfrm>
                            <a:prstGeom prst="homePlate">
                              <a:avLst>
                                <a:gd fmla="val 5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8" name="Shape 48"/>
                          <wps:spPr>
                            <a:xfrm>
                              <a:off x="4719712" y="838200"/>
                              <a:ext cx="1713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9" name="Shape 49"/>
                          <wps:spPr>
                            <a:xfrm>
                              <a:off x="3390900" y="609600"/>
                              <a:ext cx="1238400" cy="1752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0" name="Shape 50"/>
                          <wps:spPr>
                            <a:xfrm>
                              <a:off x="3419475" y="628650"/>
                              <a:ext cx="1143000" cy="1733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001 Hello Kitty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002 -------------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003 -------------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004 Pirate Kitty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005 --------------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006 --------------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007 ByeBye Kit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008 --------------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009 Miso Kitty</w:t>
                                </w:r>
                              </w:p>
                            </w:txbxContent>
                          </wps:txbx>
                          <wps:bodyPr anchorCtr="0" anchor="t" bIns="91425" lIns="91425" rIns="91425" tIns="91425"/>
                        </wps:wsp>
                        <wps:wsp>
                          <wps:cNvSpPr/>
                          <wps:cNvPr id="51" name="Shape 51"/>
                          <wps:spPr>
                            <a:xfrm>
                              <a:off x="1800225" y="961950"/>
                              <a:ext cx="923999" cy="8859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2" name="Shape 52"/>
                          <wps:spPr>
                            <a:xfrm>
                              <a:off x="1590675" y="581025"/>
                              <a:ext cx="1485899" cy="2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3" name="Shape 53"/>
                          <wps:spPr>
                            <a:xfrm>
                              <a:off x="1619175" y="495300"/>
                              <a:ext cx="1457399"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ByeBye Kitty</w:t>
                                </w:r>
                              </w:p>
                            </w:txbxContent>
                          </wps:txbx>
                          <wps:bodyPr anchorCtr="0" anchor="t" bIns="91425" lIns="91425" rIns="91425" tIns="91425"/>
                        </wps:wsp>
                        <wps:wsp>
                          <wps:cNvSpPr/>
                          <wps:cNvPr id="54" name="Shape 54"/>
                          <wps:spPr>
                            <a:xfrm>
                              <a:off x="1619250" y="1905000"/>
                              <a:ext cx="1238400" cy="2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5" name="Shape 55"/>
                          <wps:spPr>
                            <a:xfrm>
                              <a:off x="1619250" y="2200350"/>
                              <a:ext cx="1238400" cy="2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6" name="Shape 56"/>
                          <wps:spPr>
                            <a:xfrm>
                              <a:off x="1619250" y="1847850"/>
                              <a:ext cx="1238400" cy="1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I’ve seen her </w:t>
                                </w:r>
                              </w:p>
                            </w:txbxContent>
                          </wps:txbx>
                          <wps:bodyPr anchorCtr="0" anchor="t" bIns="91425" lIns="91425" rIns="91425" tIns="91425"/>
                        </wps:wsp>
                        <wps:wsp>
                          <wps:cNvSpPr/>
                          <wps:cNvPr id="57" name="Shape 57"/>
                          <wps:spPr>
                            <a:xfrm>
                              <a:off x="1666950" y="2143200"/>
                              <a:ext cx="11430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 have one!</w:t>
                                </w:r>
                              </w:p>
                            </w:txbxContent>
                          </wps:txbx>
                          <wps:bodyPr anchorCtr="0" anchor="t" bIns="91425" lIns="91425" rIns="91425" tIns="91425"/>
                        </wps:wsp>
                      </wpg:grpSp>
                    </wpg:wgp>
                  </a:graphicData>
                </a:graphic>
              </wp:inline>
            </w:drawing>
          </mc:Choice>
          <mc:Fallback>
            <w:drawing>
              <wp:inline distB="114300" distT="114300" distL="114300" distR="114300">
                <wp:extent cx="3606800" cy="2019300"/>
                <wp:effectExtent b="0" l="0" r="0" t="0"/>
                <wp:docPr id="20"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3606800" cy="2019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4"/>
        <w:ind w:firstLine="720"/>
        <w:contextualSpacing w:val="0"/>
      </w:pPr>
      <w:bookmarkStart w:colFirst="0" w:colLast="0" w:name="h.z337ya" w:id="18"/>
      <w:bookmarkEnd w:id="18"/>
      <w:r w:rsidDel="00000000" w:rsidR="00000000" w:rsidRPr="00000000">
        <w:rPr>
          <w:rtl w:val="0"/>
        </w:rPr>
        <w:t xml:space="preserve">2.1.2.7 Inventory Screen</w:t>
      </w:r>
    </w:p>
    <w:p w:rsidR="00000000" w:rsidDel="00000000" w:rsidP="00000000" w:rsidRDefault="00000000" w:rsidRPr="00000000">
      <w:pPr>
        <w:contextualSpacing w:val="0"/>
      </w:pPr>
      <w:r w:rsidDel="00000000" w:rsidR="00000000" w:rsidRPr="00000000">
        <w:rPr>
          <w:rtl w:val="0"/>
        </w:rPr>
        <w:tab/>
        <w:t xml:space="preserve">This shows a list of items with a short description of what each item does.</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492500" cy="1943100"/>
                <wp:effectExtent b="0" l="0" r="0" t="0"/>
                <wp:docPr id="23" name=""/>
                <a:graphic>
                  <a:graphicData uri="http://schemas.microsoft.com/office/word/2010/wordprocessingGroup">
                    <wpg:wgp>
                      <wpg:cNvGrpSpPr/>
                      <wpg:grpSpPr>
                        <a:xfrm>
                          <a:off x="3598162" y="2803688"/>
                          <a:ext cx="3492500" cy="1943100"/>
                          <a:chOff x="3598162" y="2803688"/>
                          <a:chExt cx="3495675" cy="1952625"/>
                        </a:xfrm>
                      </wpg:grpSpPr>
                      <wpg:grpSp>
                        <wpg:cNvGrpSpPr/>
                        <wpg:grpSpPr>
                          <a:xfrm>
                            <a:off x="3598162" y="2803688"/>
                            <a:ext cx="3495675" cy="1952625"/>
                            <a:chOff x="1352550" y="914400"/>
                            <a:chExt cx="3476700" cy="1933500"/>
                          </a:xfrm>
                        </wpg:grpSpPr>
                        <wps:wsp>
                          <wps:cNvSpPr/>
                          <wps:cNvPr id="3" name="Shape 3"/>
                          <wps:spPr>
                            <a:xfrm>
                              <a:off x="1352550" y="914400"/>
                              <a:ext cx="3476700" cy="19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5" name="Shape 95"/>
                          <wps:spPr>
                            <a:xfrm>
                              <a:off x="1352550" y="914400"/>
                              <a:ext cx="3476700" cy="1933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6" name="Shape 96"/>
                          <wps:spPr>
                            <a:xfrm>
                              <a:off x="1466850" y="1047750"/>
                              <a:ext cx="3171898" cy="1009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7" name="Shape 97"/>
                          <wps:spPr>
                            <a:xfrm>
                              <a:off x="1543050" y="1076325"/>
                              <a:ext cx="2990999" cy="9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Kitty Nip</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tIns="91425"/>
                        </wps:wsp>
                        <wps:wsp>
                          <wps:cNvSpPr/>
                          <wps:cNvPr id="98" name="Shape 98"/>
                          <wps:spPr>
                            <a:xfrm>
                              <a:off x="1533525" y="2181225"/>
                              <a:ext cx="3048000" cy="571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9" name="Shape 99"/>
                          <wps:spPr>
                            <a:xfrm>
                              <a:off x="1647825" y="2257425"/>
                              <a:ext cx="495288" cy="409536"/>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0" name="Shape 100"/>
                          <wps:spPr>
                            <a:xfrm>
                              <a:off x="2305050" y="2200275"/>
                              <a:ext cx="2228999"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This stuff heals your kitty.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 smells funny….</w:t>
                                </w:r>
                              </w:p>
                            </w:txbxContent>
                          </wps:txbx>
                          <wps:bodyPr anchorCtr="0" anchor="t" bIns="91425" lIns="91425" rIns="91425" tIns="91425"/>
                        </wps:wsp>
                      </wpg:grpSp>
                    </wpg:wgp>
                  </a:graphicData>
                </a:graphic>
              </wp:inline>
            </w:drawing>
          </mc:Choice>
          <mc:Fallback>
            <w:drawing>
              <wp:inline distB="114300" distT="114300" distL="114300" distR="114300">
                <wp:extent cx="3492500" cy="1943100"/>
                <wp:effectExtent b="0" l="0" r="0" t="0"/>
                <wp:docPr id="23"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3492500" cy="1943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4"/>
        <w:contextualSpacing w:val="0"/>
      </w:pPr>
      <w:bookmarkStart w:colFirst="0" w:colLast="0" w:name="h.3j2qqm3" w:id="19"/>
      <w:bookmarkEnd w:id="19"/>
      <w:r w:rsidDel="00000000" w:rsidR="00000000" w:rsidRPr="00000000">
        <w:rPr>
          <w:rtl w:val="0"/>
        </w:rPr>
        <w:tab/>
        <w:t xml:space="preserve">2.1.2.8 Player Info Screen</w:t>
      </w:r>
    </w:p>
    <w:p w:rsidR="00000000" w:rsidDel="00000000" w:rsidP="00000000" w:rsidRDefault="00000000" w:rsidRPr="00000000">
      <w:pPr>
        <w:contextualSpacing w:val="0"/>
      </w:pPr>
      <w:r w:rsidDel="00000000" w:rsidR="00000000" w:rsidRPr="00000000">
        <w:rPr>
          <w:rtl w:val="0"/>
        </w:rPr>
        <w:tab/>
        <w:t xml:space="preserve">This shows information including Player Name, how many battles they’ve won (versus how many they’ve lost), how many kitties they’ve seen, their total playtime, when they created their file, and how many bosses they’ve beaten</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543300" cy="1943100"/>
                <wp:effectExtent b="0" l="0" r="0" t="0"/>
                <wp:docPr id="22" name=""/>
                <a:graphic>
                  <a:graphicData uri="http://schemas.microsoft.com/office/word/2010/wordprocessingGroup">
                    <wpg:wgp>
                      <wpg:cNvGrpSpPr/>
                      <wpg:grpSpPr>
                        <a:xfrm>
                          <a:off x="3574349" y="2808449"/>
                          <a:ext cx="3543300" cy="1943100"/>
                          <a:chOff x="3574349" y="2808449"/>
                          <a:chExt cx="3543300" cy="1943100"/>
                        </a:xfrm>
                      </wpg:grpSpPr>
                      <wpg:grpSp>
                        <wpg:cNvGrpSpPr/>
                        <wpg:grpSpPr>
                          <a:xfrm>
                            <a:off x="3574349" y="2808449"/>
                            <a:ext cx="3543300" cy="1943100"/>
                            <a:chOff x="1552575" y="838200"/>
                            <a:chExt cx="3524100" cy="1923900"/>
                          </a:xfrm>
                        </wpg:grpSpPr>
                        <wps:wsp>
                          <wps:cNvSpPr/>
                          <wps:cNvPr id="3" name="Shape 3"/>
                          <wps:spPr>
                            <a:xfrm>
                              <a:off x="1552575" y="838200"/>
                              <a:ext cx="3524100" cy="19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2" name="Shape 72"/>
                          <wps:spPr>
                            <a:xfrm>
                              <a:off x="1552575" y="838200"/>
                              <a:ext cx="3524100" cy="19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3" name="Shape 73"/>
                          <wps:spPr>
                            <a:xfrm>
                              <a:off x="1666875" y="942975"/>
                              <a:ext cx="3343200" cy="17429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4" name="Shape 74"/>
                          <wps:spPr>
                            <a:xfrm>
                              <a:off x="1771650" y="895350"/>
                              <a:ext cx="2124000" cy="2666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HKES Student ID</w:t>
                                </w:r>
                              </w:p>
                            </w:txbxContent>
                          </wps:txbx>
                          <wps:bodyPr anchorCtr="0" anchor="t" bIns="91425" lIns="91425" rIns="91425" tIns="91425"/>
                        </wps:wsp>
                        <wps:wsp>
                          <wps:cNvSpPr/>
                          <wps:cNvPr id="75" name="Shape 75"/>
                          <wps:spPr>
                            <a:xfrm>
                              <a:off x="1781175" y="1247775"/>
                              <a:ext cx="1933500"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6" name="Shape 76"/>
                          <wps:spPr>
                            <a:xfrm>
                              <a:off x="1781175" y="1533600"/>
                              <a:ext cx="1933500"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7" name="Shape 77"/>
                          <wps:spPr>
                            <a:xfrm>
                              <a:off x="1781175" y="1819425"/>
                              <a:ext cx="1933500"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8" name="Shape 78"/>
                          <wps:spPr>
                            <a:xfrm>
                              <a:off x="1781175" y="2105250"/>
                              <a:ext cx="1933500"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9" name="Shape 79"/>
                          <wps:spPr>
                            <a:xfrm>
                              <a:off x="3895650" y="1247775"/>
                              <a:ext cx="980998"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0" name="Shape 80"/>
                          <wps:spPr>
                            <a:xfrm>
                              <a:off x="3895650" y="1533600"/>
                              <a:ext cx="980998" cy="771898"/>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1" name="Shape 81"/>
                          <wps:spPr>
                            <a:xfrm>
                              <a:off x="1781175" y="2391075"/>
                              <a:ext cx="1933500"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2" name="Shape 82"/>
                          <wps:spPr>
                            <a:xfrm>
                              <a:off x="3829050" y="2391225"/>
                              <a:ext cx="218998"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3" name="Shape 83"/>
                          <wps:spPr>
                            <a:xfrm>
                              <a:off x="4105275" y="2391225"/>
                              <a:ext cx="218998"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4" name="Shape 84"/>
                          <wps:spPr>
                            <a:xfrm>
                              <a:off x="4381500" y="2391225"/>
                              <a:ext cx="218998"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5" name="Shape 85"/>
                          <wps:spPr>
                            <a:xfrm>
                              <a:off x="4657725" y="2391225"/>
                              <a:ext cx="218998" cy="2000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6" name="Shape 86"/>
                          <wps:spPr>
                            <a:xfrm>
                              <a:off x="1781175" y="1162050"/>
                              <a:ext cx="1933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Name               Player</w:t>
                                </w:r>
                              </w:p>
                            </w:txbxContent>
                          </wps:txbx>
                          <wps:bodyPr anchorCtr="0" anchor="t" bIns="91425" lIns="91425" rIns="91425" tIns="91425"/>
                        </wps:wsp>
                        <wps:wsp>
                          <wps:cNvSpPr/>
                          <wps:cNvPr id="87" name="Shape 87"/>
                          <wps:spPr>
                            <a:xfrm>
                              <a:off x="1781175" y="1447862"/>
                              <a:ext cx="1933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Battles W/L            5/3</w:t>
                                </w:r>
                              </w:p>
                            </w:txbxContent>
                          </wps:txbx>
                          <wps:bodyPr anchorCtr="0" anchor="t" bIns="91425" lIns="91425" rIns="91425" tIns="91425"/>
                        </wps:wsp>
                        <wps:wsp>
                          <wps:cNvSpPr/>
                          <wps:cNvPr id="88" name="Shape 88"/>
                          <wps:spPr>
                            <a:xfrm>
                              <a:off x="1781175" y="1733700"/>
                              <a:ext cx="1933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Kittypedia          10/36</w:t>
                                </w:r>
                              </w:p>
                            </w:txbxContent>
                          </wps:txbx>
                          <wps:bodyPr anchorCtr="0" anchor="t" bIns="91425" lIns="91425" rIns="91425" tIns="91425"/>
                        </wps:wsp>
                        <wps:wsp>
                          <wps:cNvSpPr/>
                          <wps:cNvPr id="89" name="Shape 89"/>
                          <wps:spPr>
                            <a:xfrm>
                              <a:off x="1781175" y="2019511"/>
                              <a:ext cx="1933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Time                  38:04</w:t>
                                </w:r>
                              </w:p>
                            </w:txbxContent>
                          </wps:txbx>
                          <wps:bodyPr anchorCtr="0" anchor="t" bIns="91425" lIns="91425" rIns="91425" tIns="91425"/>
                        </wps:wsp>
                        <wps:wsp>
                          <wps:cNvSpPr/>
                          <wps:cNvPr id="90" name="Shape 90"/>
                          <wps:spPr>
                            <a:xfrm>
                              <a:off x="1781175" y="2305350"/>
                              <a:ext cx="1933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Started      Apr/4/2016</w:t>
                                </w:r>
                              </w:p>
                            </w:txbxContent>
                          </wps:txbx>
                          <wps:bodyPr anchorCtr="0" anchor="t" bIns="91425" lIns="91425" rIns="91425" tIns="91425"/>
                        </wps:wsp>
                        <wps:wsp>
                          <wps:cNvSpPr/>
                          <wps:cNvPr id="91" name="Shape 91"/>
                          <wps:spPr>
                            <a:xfrm>
                              <a:off x="3829050" y="1162050"/>
                              <a:ext cx="11811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ID       9742</w:t>
                                </w:r>
                              </w:p>
                            </w:txbxContent>
                          </wps:txbx>
                          <wps:bodyPr anchorCtr="0" anchor="t" bIns="91425" lIns="91425" rIns="91425" tIns="91425"/>
                        </wps:wsp>
                        <wps:wsp>
                          <wps:cNvSpPr/>
                          <wps:cNvPr id="92" name="Shape 92"/>
                          <wps:spPr>
                            <a:xfrm>
                              <a:off x="4024350" y="1557450"/>
                              <a:ext cx="790500" cy="724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3" name="Shape 93"/>
                          <wps:spPr>
                            <a:xfrm>
                              <a:off x="3829050" y="2391225"/>
                              <a:ext cx="218998" cy="190500"/>
                            </a:xfrm>
                            <a:prstGeom prst="star5">
                              <a:avLst>
                                <a:gd fmla="val 19098" name="adj"/>
                                <a:gd fmla="val 105146" name="hf"/>
                                <a:gd fmla="val 110557" name="vf"/>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inline>
            </w:drawing>
          </mc:Choice>
          <mc:Fallback>
            <w:drawing>
              <wp:inline distB="114300" distT="114300" distL="114300" distR="114300">
                <wp:extent cx="3543300" cy="1943100"/>
                <wp:effectExtent b="0" l="0" r="0" t="0"/>
                <wp:docPr id="22" name="image43.png"/>
                <a:graphic>
                  <a:graphicData uri="http://schemas.openxmlformats.org/drawingml/2006/picture">
                    <pic:pic>
                      <pic:nvPicPr>
                        <pic:cNvPr id="0" name="image43.png"/>
                        <pic:cNvPicPr preferRelativeResize="0"/>
                      </pic:nvPicPr>
                      <pic:blipFill>
                        <a:blip r:embed="rId15"/>
                        <a:srcRect/>
                        <a:stretch>
                          <a:fillRect/>
                        </a:stretch>
                      </pic:blipFill>
                      <pic:spPr>
                        <a:xfrm>
                          <a:off x="0" y="0"/>
                          <a:ext cx="3543300" cy="1943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firstLine="720"/>
        <w:contextualSpacing w:val="0"/>
      </w:pPr>
      <w:bookmarkStart w:colFirst="0" w:colLast="0" w:name="h.1y810tw" w:id="20"/>
      <w:bookmarkEnd w:id="20"/>
      <w:r w:rsidDel="00000000" w:rsidR="00000000" w:rsidRPr="00000000">
        <w:rPr>
          <w:rtl w:val="0"/>
        </w:rPr>
        <w:t xml:space="preserve">2.1.2.9 Save Screen</w:t>
      </w:r>
    </w:p>
    <w:p w:rsidR="00000000" w:rsidDel="00000000" w:rsidP="00000000" w:rsidRDefault="00000000" w:rsidRPr="00000000">
      <w:pPr>
        <w:contextualSpacing w:val="0"/>
      </w:pPr>
      <w:r w:rsidDel="00000000" w:rsidR="00000000" w:rsidRPr="00000000">
        <w:rPr>
          <w:rtl w:val="0"/>
        </w:rPr>
        <w:tab/>
        <w:t xml:space="preserve">When the player saves the game, a menu pops up over the screen displaying information about the save.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225800" cy="1752600"/>
                <wp:effectExtent b="0" l="0" r="0" t="0"/>
                <wp:docPr id="25" name=""/>
                <a:graphic>
                  <a:graphicData uri="http://schemas.microsoft.com/office/word/2010/wordprocessingGroup">
                    <wpg:wgp>
                      <wpg:cNvGrpSpPr/>
                      <wpg:grpSpPr>
                        <a:xfrm>
                          <a:off x="3731513" y="2898938"/>
                          <a:ext cx="3225800" cy="1752600"/>
                          <a:chOff x="3731513" y="2898938"/>
                          <a:chExt cx="3228975" cy="1762125"/>
                        </a:xfrm>
                      </wpg:grpSpPr>
                      <wpg:grpSp>
                        <wpg:cNvGrpSpPr/>
                        <wpg:grpSpPr>
                          <a:xfrm>
                            <a:off x="3731513" y="2898938"/>
                            <a:ext cx="3228975" cy="1762125"/>
                            <a:chOff x="2305050" y="752475"/>
                            <a:chExt cx="3209923" cy="1743074"/>
                          </a:xfrm>
                        </wpg:grpSpPr>
                        <wps:wsp>
                          <wps:cNvSpPr/>
                          <wps:cNvPr id="3" name="Shape 3"/>
                          <wps:spPr>
                            <a:xfrm>
                              <a:off x="2305050" y="752475"/>
                              <a:ext cx="3209900" cy="174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8" name="Shape 118"/>
                          <wps:spPr>
                            <a:xfrm>
                              <a:off x="2305050" y="752475"/>
                              <a:ext cx="3200398" cy="1742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9" name="Shape 119"/>
                          <wps:spPr>
                            <a:xfrm>
                              <a:off x="2314575" y="1876425"/>
                              <a:ext cx="3200398" cy="600000"/>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0" name="Shape 120"/>
                          <wps:spPr>
                            <a:xfrm>
                              <a:off x="3181350" y="762000"/>
                              <a:ext cx="2324099" cy="942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1" name="Shape 121"/>
                          <wps:spPr>
                            <a:xfrm>
                              <a:off x="2314575" y="1885950"/>
                              <a:ext cx="3200398" cy="609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Player saved the game!</w:t>
                                </w:r>
                              </w:p>
                            </w:txbxContent>
                          </wps:txbx>
                          <wps:bodyPr anchorCtr="0" anchor="t" bIns="91425" lIns="91425" rIns="91425" tIns="91425"/>
                        </wps:wsp>
                        <wps:wsp>
                          <wps:cNvSpPr/>
                          <wps:cNvPr id="122" name="Shape 122"/>
                          <wps:spPr>
                            <a:xfrm>
                              <a:off x="3209925" y="800100"/>
                              <a:ext cx="22479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PLAYER           Player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BATTLES         5/3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KITTYPEDIA    20/36</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                 38:04</w:t>
                                </w:r>
                              </w:p>
                            </w:txbxContent>
                          </wps:txbx>
                          <wps:bodyPr anchorCtr="0" anchor="t" bIns="91425" lIns="91425" rIns="91425" tIns="91425"/>
                        </wps:wsp>
                      </wpg:grpSp>
                    </wpg:wgp>
                  </a:graphicData>
                </a:graphic>
              </wp:inline>
            </w:drawing>
          </mc:Choice>
          <mc:Fallback>
            <w:drawing>
              <wp:inline distB="114300" distT="114300" distL="114300" distR="114300">
                <wp:extent cx="3225800" cy="1752600"/>
                <wp:effectExtent b="0" l="0" r="0" t="0"/>
                <wp:docPr id="25" name="image49.png"/>
                <a:graphic>
                  <a:graphicData uri="http://schemas.openxmlformats.org/drawingml/2006/picture">
                    <pic:pic>
                      <pic:nvPicPr>
                        <pic:cNvPr id="0" name="image49.png"/>
                        <pic:cNvPicPr preferRelativeResize="0"/>
                      </pic:nvPicPr>
                      <pic:blipFill>
                        <a:blip r:embed="rId16"/>
                        <a:srcRect/>
                        <a:stretch>
                          <a:fillRect/>
                        </a:stretch>
                      </pic:blipFill>
                      <pic:spPr>
                        <a:xfrm>
                          <a:off x="0" y="0"/>
                          <a:ext cx="322580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4"/>
        <w:contextualSpacing w:val="0"/>
      </w:pPr>
      <w:bookmarkStart w:colFirst="0" w:colLast="0" w:name="h.4i7ojhp" w:id="21"/>
      <w:bookmarkEnd w:id="21"/>
      <w:r w:rsidDel="00000000" w:rsidR="00000000" w:rsidRPr="00000000">
        <w:rPr>
          <w:rtl w:val="0"/>
        </w:rPr>
        <w:tab/>
        <w:t xml:space="preserve">2.1.2.10 Battle Screen</w:t>
      </w:r>
    </w:p>
    <w:p w:rsidR="00000000" w:rsidDel="00000000" w:rsidP="00000000" w:rsidRDefault="00000000" w:rsidRPr="00000000">
      <w:pPr>
        <w:contextualSpacing w:val="0"/>
      </w:pPr>
      <w:r w:rsidDel="00000000" w:rsidR="00000000" w:rsidRPr="00000000">
        <w:rPr>
          <w:rtl w:val="0"/>
        </w:rPr>
        <w:tab/>
        <w:t xml:space="preserve">When the player gets into a fight with another student or teacher, they fight using their kitties. This screen will give the player the option to attack, use their items, or run away from the battle. The interface will also show information regarding the kitties such as their health and their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543300" cy="2095500"/>
                <wp:effectExtent b="0" l="0" r="0" t="0"/>
                <wp:docPr id="24" name=""/>
                <a:graphic>
                  <a:graphicData uri="http://schemas.microsoft.com/office/word/2010/wordprocessingGroup">
                    <wpg:wgp>
                      <wpg:cNvGrpSpPr/>
                      <wpg:grpSpPr>
                        <a:xfrm>
                          <a:off x="3574350" y="2727487"/>
                          <a:ext cx="3543300" cy="2095500"/>
                          <a:chOff x="3574350" y="2727487"/>
                          <a:chExt cx="3543300" cy="2105025"/>
                        </a:xfrm>
                      </wpg:grpSpPr>
                      <wpg:grpSp>
                        <wpg:cNvGrpSpPr/>
                        <wpg:grpSpPr>
                          <a:xfrm>
                            <a:off x="3574350" y="2727487"/>
                            <a:ext cx="3543300" cy="2105025"/>
                            <a:chOff x="1419225" y="361950"/>
                            <a:chExt cx="3524100" cy="2085899"/>
                          </a:xfrm>
                        </wpg:grpSpPr>
                        <wps:wsp>
                          <wps:cNvSpPr/>
                          <wps:cNvPr id="3" name="Shape 3"/>
                          <wps:spPr>
                            <a:xfrm>
                              <a:off x="1419225" y="361950"/>
                              <a:ext cx="3524100" cy="208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2" name="Shape 102"/>
                          <wps:spPr>
                            <a:xfrm>
                              <a:off x="1419225" y="361950"/>
                              <a:ext cx="3524100" cy="20858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3" name="Shape 103"/>
                          <wps:spPr>
                            <a:xfrm>
                              <a:off x="1543050" y="447675"/>
                              <a:ext cx="1495498" cy="4856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4" name="Shape 104"/>
                          <wps:spPr>
                            <a:xfrm>
                              <a:off x="3505200" y="447675"/>
                              <a:ext cx="971700" cy="895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5" name="Shape 105"/>
                          <wps:spPr>
                            <a:xfrm>
                              <a:off x="3305175" y="1476600"/>
                              <a:ext cx="1495498" cy="4856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6" name="Shape 106"/>
                          <wps:spPr>
                            <a:xfrm>
                              <a:off x="1905000" y="1295400"/>
                              <a:ext cx="971700" cy="895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7" name="Shape 107"/>
                          <wps:spPr>
                            <a:xfrm>
                              <a:off x="1495425" y="2038350"/>
                              <a:ext cx="1114498" cy="362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8" name="Shape 108"/>
                          <wps:spPr>
                            <a:xfrm>
                              <a:off x="2676525" y="2038350"/>
                              <a:ext cx="1043099" cy="362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9" name="Shape 109"/>
                          <wps:spPr>
                            <a:xfrm>
                              <a:off x="3791025" y="2038350"/>
                              <a:ext cx="1114498" cy="362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0" name="Shape 110"/>
                          <wps:spPr>
                            <a:xfrm>
                              <a:off x="1531125" y="361950"/>
                              <a:ext cx="1043099" cy="6668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Pirate Kitty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HP</w:t>
                                </w:r>
                              </w:p>
                            </w:txbxContent>
                          </wps:txbx>
                          <wps:bodyPr anchorCtr="0" anchor="t" bIns="91425" lIns="91425" rIns="91425" tIns="91425"/>
                        </wps:wsp>
                        <wps:wsp>
                          <wps:cNvSpPr/>
                          <wps:cNvPr id="111" name="Shape 111"/>
                          <wps:spPr>
                            <a:xfrm>
                              <a:off x="3238425" y="1409550"/>
                              <a:ext cx="1704900" cy="6668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ByeBye Kitty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HP</w:t>
                                </w:r>
                              </w:p>
                            </w:txbxContent>
                          </wps:txbx>
                          <wps:bodyPr anchorCtr="0" anchor="t" bIns="91425" lIns="91425" rIns="91425" tIns="91425"/>
                        </wps:wsp>
                        <wps:wsp>
                          <wps:cNvSpPr/>
                          <wps:cNvPr id="112" name="Shape 112"/>
                          <wps:spPr>
                            <a:xfrm>
                              <a:off x="1524000" y="2038350"/>
                              <a:ext cx="1043099"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t" bIns="91425" lIns="91425" rIns="91425" tIns="91425"/>
                        </wps:wsp>
                        <wps:wsp>
                          <wps:cNvSpPr/>
                          <wps:cNvPr id="113" name="Shape 113"/>
                          <wps:spPr>
                            <a:xfrm>
                              <a:off x="2714625" y="2057400"/>
                              <a:ext cx="943198"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Bag</w:t>
                                </w:r>
                              </w:p>
                            </w:txbxContent>
                          </wps:txbx>
                          <wps:bodyPr anchorCtr="0" anchor="t" bIns="91425" lIns="91425" rIns="91425" tIns="91425"/>
                        </wps:wsp>
                        <wps:wsp>
                          <wps:cNvSpPr/>
                          <wps:cNvPr id="114" name="Shape 114"/>
                          <wps:spPr>
                            <a:xfrm>
                              <a:off x="3829050" y="2057400"/>
                              <a:ext cx="10430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Run Away</w:t>
                                </w:r>
                              </w:p>
                            </w:txbxContent>
                          </wps:txbx>
                          <wps:bodyPr anchorCtr="0" anchor="t" bIns="91425" lIns="91425" rIns="91425" tIns="91425"/>
                        </wps:wsp>
                        <wps:wsp>
                          <wps:cNvSpPr/>
                          <wps:cNvPr id="115" name="Shape 115"/>
                          <wps:spPr>
                            <a:xfrm>
                              <a:off x="1924050" y="695325"/>
                              <a:ext cx="1043099" cy="1238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6" name="Shape 116"/>
                          <wps:spPr>
                            <a:xfrm>
                              <a:off x="3657825" y="1771725"/>
                              <a:ext cx="1043099" cy="1238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inline>
            </w:drawing>
          </mc:Choice>
          <mc:Fallback>
            <w:drawing>
              <wp:inline distB="114300" distT="114300" distL="114300" distR="114300">
                <wp:extent cx="3543300" cy="2095500"/>
                <wp:effectExtent b="0" l="0" r="0" t="0"/>
                <wp:docPr id="24"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3543300" cy="209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xcytpi" w:id="22"/>
      <w:bookmarkEnd w:id="22"/>
      <w:r w:rsidDel="00000000" w:rsidR="00000000" w:rsidRPr="00000000">
        <w:rPr>
          <w:rtl w:val="0"/>
        </w:rPr>
        <w:t xml:space="preserve">2.1.3. Hardware Interfaces</w:t>
      </w:r>
    </w:p>
    <w:p w:rsidR="00000000" w:rsidDel="00000000" w:rsidP="00000000" w:rsidRDefault="00000000" w:rsidRPr="00000000">
      <w:pPr>
        <w:contextualSpacing w:val="0"/>
      </w:pPr>
      <w:commentRangeStart w:id="5"/>
      <w:r w:rsidDel="00000000" w:rsidR="00000000" w:rsidRPr="00000000">
        <w:rPr>
          <w:rtl w:val="0"/>
        </w:rPr>
        <w:tab/>
        <w:t xml:space="preserve">A mouse and keyboard will be used, with gamepads as a </w:t>
      </w:r>
      <w:r w:rsidDel="00000000" w:rsidR="00000000" w:rsidRPr="00000000">
        <w:rPr>
          <w:strike w:val="1"/>
          <w:rtl w:val="0"/>
        </w:rPr>
        <w:t xml:space="preserve">stretch goal</w:t>
      </w:r>
      <w:r w:rsidDel="00000000" w:rsidR="00000000" w:rsidRPr="00000000">
        <w:rPr>
          <w:rtl w:val="0"/>
        </w:rPr>
        <w:t xml:space="preserve"> desired requirement</w:t>
      </w:r>
      <w:r w:rsidDel="00000000" w:rsidR="00000000" w:rsidRPr="00000000">
        <w:rPr>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pStyle w:val="Heading3"/>
        <w:contextualSpacing w:val="0"/>
      </w:pPr>
      <w:bookmarkStart w:colFirst="0" w:colLast="0" w:name="h.1ci93xb" w:id="23"/>
      <w:bookmarkEnd w:id="23"/>
      <w:r w:rsidDel="00000000" w:rsidR="00000000" w:rsidRPr="00000000">
        <w:rPr>
          <w:rtl w:val="0"/>
        </w:rPr>
        <w:t xml:space="preserve">2.1.4. Software Interfaces</w:t>
      </w:r>
    </w:p>
    <w:p w:rsidR="00000000" w:rsidDel="00000000" w:rsidP="00000000" w:rsidRDefault="00000000" w:rsidRPr="00000000">
      <w:pPr>
        <w:contextualSpacing w:val="0"/>
      </w:pPr>
      <w:r w:rsidDel="00000000" w:rsidR="00000000" w:rsidRPr="00000000">
        <w:rPr>
          <w:rtl w:val="0"/>
        </w:rPr>
        <w:tab/>
        <w:t xml:space="preserve">This is used to save information regarding the game.</w:t>
      </w:r>
    </w:p>
    <w:p w:rsidR="00000000" w:rsidDel="00000000" w:rsidP="00000000" w:rsidRDefault="00000000" w:rsidRPr="00000000">
      <w:pPr>
        <w:contextualSpacing w:val="0"/>
      </w:pPr>
      <w:r w:rsidDel="00000000" w:rsidR="00000000" w:rsidRPr="00000000">
        <w:rPr>
          <w:rtl w:val="0"/>
        </w:rPr>
        <w:tab/>
        <w:t xml:space="preserve">This includes areas as well as information regarding the Player’s character.</w:t>
      </w:r>
    </w:p>
    <w:p w:rsidR="00000000" w:rsidDel="00000000" w:rsidP="00000000" w:rsidRDefault="00000000" w:rsidRPr="00000000">
      <w:pPr>
        <w:pStyle w:val="Heading3"/>
        <w:contextualSpacing w:val="0"/>
      </w:pPr>
      <w:bookmarkStart w:colFirst="0" w:colLast="0" w:name="h.3whwml4" w:id="24"/>
      <w:bookmarkEnd w:id="24"/>
      <w:r w:rsidDel="00000000" w:rsidR="00000000" w:rsidRPr="00000000">
        <w:rPr>
          <w:rtl w:val="0"/>
        </w:rPr>
        <w:t xml:space="preserve">2.1.5. Communications Interfaces</w:t>
      </w:r>
    </w:p>
    <w:p w:rsidR="00000000" w:rsidDel="00000000" w:rsidP="00000000" w:rsidRDefault="00000000" w:rsidRPr="00000000">
      <w:pPr>
        <w:contextualSpacing w:val="0"/>
      </w:pPr>
      <w:r w:rsidDel="00000000" w:rsidR="00000000" w:rsidRPr="00000000">
        <w:rPr>
          <w:rtl w:val="0"/>
        </w:rPr>
        <w:tab/>
        <w:t xml:space="preserve">None. This game is single-player offline only.</w:t>
      </w:r>
    </w:p>
    <w:p w:rsidR="00000000" w:rsidDel="00000000" w:rsidP="00000000" w:rsidRDefault="00000000" w:rsidRPr="00000000">
      <w:pPr>
        <w:pStyle w:val="Heading3"/>
        <w:contextualSpacing w:val="0"/>
      </w:pPr>
      <w:bookmarkStart w:colFirst="0" w:colLast="0" w:name="h.2bn6wsx" w:id="25"/>
      <w:bookmarkEnd w:id="25"/>
      <w:r w:rsidDel="00000000" w:rsidR="00000000" w:rsidRPr="00000000">
        <w:rPr>
          <w:rtl w:val="0"/>
        </w:rPr>
        <w:t xml:space="preserve">2.1.6. Memory Constraints</w:t>
      </w:r>
    </w:p>
    <w:p w:rsidR="00000000" w:rsidDel="00000000" w:rsidP="00000000" w:rsidRDefault="00000000" w:rsidRPr="00000000">
      <w:pPr>
        <w:contextualSpacing w:val="0"/>
      </w:pPr>
      <w:r w:rsidDel="00000000" w:rsidR="00000000" w:rsidRPr="00000000">
        <w:rPr>
          <w:rtl w:val="0"/>
        </w:rPr>
        <w:tab/>
        <w:t xml:space="preserve">Memory constraints are predicted to not prove any issue in the course of this development. As both Java and </w:t>
      </w:r>
      <w:commentRangeStart w:id="6"/>
      <w:r w:rsidDel="00000000" w:rsidR="00000000" w:rsidRPr="00000000">
        <w:rPr>
          <w:rtl w:val="0"/>
        </w:rPr>
        <w:t xml:space="preserve">Python (both are candidates for what we will be using to program this game)</w:t>
      </w:r>
      <w:commentRangeEnd w:id="6"/>
      <w:r w:rsidDel="00000000" w:rsidR="00000000" w:rsidRPr="00000000">
        <w:commentReference w:id="6"/>
      </w:r>
      <w:r w:rsidDel="00000000" w:rsidR="00000000" w:rsidRPr="00000000">
        <w:rPr>
          <w:rtl w:val="0"/>
        </w:rPr>
        <w:t xml:space="preserve"> have automatic garbage collection, we will not use an amount of memory that is large enough to necessitate this constraint. In addition, this game will be able to run on systems with less than </w:t>
      </w:r>
      <w:commentRangeStart w:id="7"/>
      <w:r w:rsidDel="00000000" w:rsidR="00000000" w:rsidRPr="00000000">
        <w:rPr>
          <w:strike w:val="1"/>
          <w:rtl w:val="0"/>
        </w:rPr>
        <w:t xml:space="preserve">four GB</w:t>
      </w:r>
      <w:r w:rsidDel="00000000" w:rsidR="00000000" w:rsidRPr="00000000">
        <w:rPr>
          <w:rtl w:val="0"/>
        </w:rPr>
        <w:t xml:space="preserve"> 512 MB</w:t>
      </w:r>
      <w:commentRangeEnd w:id="7"/>
      <w:r w:rsidDel="00000000" w:rsidR="00000000" w:rsidRPr="00000000">
        <w:commentReference w:id="7"/>
      </w:r>
      <w:r w:rsidDel="00000000" w:rsidR="00000000" w:rsidRPr="00000000">
        <w:rPr>
          <w:rtl w:val="0"/>
        </w:rPr>
        <w:t xml:space="preserve"> of 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game is required to run on the Acadia Advantage laptops, so no more than 512MB of RAM will be used. The game content will use no more than 50 MB of hard drive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sh70q" w:id="26"/>
      <w:bookmarkEnd w:id="26"/>
      <w:r w:rsidDel="00000000" w:rsidR="00000000" w:rsidRPr="00000000">
        <w:rPr>
          <w:rtl w:val="0"/>
        </w:rPr>
        <w:t xml:space="preserve">2.1.7. Operations</w:t>
      </w:r>
    </w:p>
    <w:p w:rsidR="00000000" w:rsidDel="00000000" w:rsidP="00000000" w:rsidRDefault="00000000" w:rsidRPr="00000000">
      <w:pPr>
        <w:contextualSpacing w:val="0"/>
      </w:pPr>
      <w:r w:rsidDel="00000000" w:rsidR="00000000" w:rsidRPr="00000000">
        <w:rPr>
          <w:rtl w:val="0"/>
        </w:rPr>
        <w:tab/>
        <w:t xml:space="preserve">The user will be able to save and load their game.</w:t>
      </w:r>
    </w:p>
    <w:p w:rsidR="00000000" w:rsidDel="00000000" w:rsidP="00000000" w:rsidRDefault="00000000" w:rsidRPr="00000000">
      <w:pPr>
        <w:pStyle w:val="Heading3"/>
        <w:contextualSpacing w:val="0"/>
      </w:pPr>
      <w:bookmarkStart w:colFirst="0" w:colLast="0" w:name="h.3as4poj" w:id="27"/>
      <w:bookmarkEnd w:id="27"/>
      <w:r w:rsidDel="00000000" w:rsidR="00000000" w:rsidRPr="00000000">
        <w:rPr>
          <w:strike w:val="1"/>
          <w:rtl w:val="0"/>
        </w:rPr>
        <w:t xml:space="preserve">2.1.8. Site Adaptation Requirements</w:t>
      </w:r>
    </w:p>
    <w:p w:rsidR="00000000" w:rsidDel="00000000" w:rsidP="00000000" w:rsidRDefault="00000000" w:rsidRPr="00000000">
      <w:pPr>
        <w:contextualSpacing w:val="0"/>
      </w:pPr>
      <w:commentRangeStart w:id="8"/>
      <w:r w:rsidDel="00000000" w:rsidR="00000000" w:rsidRPr="00000000">
        <w:rPr>
          <w:strike w:val="1"/>
          <w:rtl w:val="0"/>
        </w:rPr>
        <w:tab/>
        <w:t xml:space="preserve">Hello Kitty Elementary School will have to adapt their site for the installation of arcade machines for this game.</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pStyle w:val="Heading2"/>
        <w:contextualSpacing w:val="0"/>
      </w:pPr>
      <w:bookmarkStart w:colFirst="0" w:colLast="0" w:name="h.1pxezwc" w:id="28"/>
      <w:bookmarkEnd w:id="28"/>
      <w:r w:rsidDel="00000000" w:rsidR="00000000" w:rsidRPr="00000000">
        <w:rPr>
          <w:rtl w:val="0"/>
        </w:rPr>
        <w:t xml:space="preserve">2.2. Product Functions</w:t>
      </w:r>
    </w:p>
    <w:p w:rsidR="00000000" w:rsidDel="00000000" w:rsidP="00000000" w:rsidRDefault="00000000" w:rsidRPr="00000000">
      <w:pPr>
        <w:contextualSpacing w:val="0"/>
      </w:pPr>
      <w:r w:rsidDel="00000000" w:rsidR="00000000" w:rsidRPr="00000000">
        <w:rPr>
          <w:rtl w:val="0"/>
        </w:rPr>
        <w:tab/>
        <w:t xml:space="preserve">This section gives a brief explanation of the game's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9x2ik5" w:id="29"/>
      <w:bookmarkEnd w:id="29"/>
      <w:r w:rsidDel="00000000" w:rsidR="00000000" w:rsidRPr="00000000">
        <w:rPr>
          <w:rtl w:val="0"/>
        </w:rPr>
        <w:t xml:space="preserve">2.2.1 “Creating a Character”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71800" cy="2943225"/>
            <wp:effectExtent b="0" l="0" r="0" t="0"/>
            <wp:docPr descr="CharacterCreation.png" id="1" name="image03.png"/>
            <a:graphic>
              <a:graphicData uri="http://schemas.openxmlformats.org/drawingml/2006/picture">
                <pic:pic>
                  <pic:nvPicPr>
                    <pic:cNvPr descr="CharacterCreation.png" id="0" name="image03.png"/>
                    <pic:cNvPicPr preferRelativeResize="0"/>
                  </pic:nvPicPr>
                  <pic:blipFill>
                    <a:blip r:embed="rId18"/>
                    <a:srcRect b="0" l="0" r="0" t="0"/>
                    <a:stretch>
                      <a:fillRect/>
                    </a:stretch>
                  </pic:blipFill>
                  <pic:spPr>
                    <a:xfrm>
                      <a:off x="0" y="0"/>
                      <a:ext cx="2971800"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System displays three characters to choose from by clicking.</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Player creates a name for the character by typing in the text field and accepting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p2csry" w:id="30"/>
      <w:bookmarkEnd w:id="30"/>
      <w:r w:rsidDel="00000000" w:rsidR="00000000" w:rsidRPr="00000000">
        <w:rPr>
          <w:rtl w:val="0"/>
        </w:rPr>
      </w:r>
    </w:p>
    <w:p w:rsidR="00000000" w:rsidDel="00000000" w:rsidP="00000000" w:rsidRDefault="00000000" w:rsidRPr="00000000">
      <w:pPr>
        <w:pStyle w:val="Heading3"/>
        <w:contextualSpacing w:val="0"/>
      </w:pPr>
      <w:bookmarkStart w:colFirst="0" w:colLast="0" w:name="h.147n2zr" w:id="31"/>
      <w:bookmarkEnd w:id="31"/>
      <w:r w:rsidDel="00000000" w:rsidR="00000000" w:rsidRPr="00000000">
        <w:rPr>
          <w:rtl w:val="0"/>
        </w:rPr>
        <w:t xml:space="preserve">2.2.2 “Moving to next area”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71800" cy="2943225"/>
            <wp:effectExtent b="0" l="0" r="0" t="0"/>
            <wp:docPr descr="MoveArea.png" id="3" name="image05.png"/>
            <a:graphic>
              <a:graphicData uri="http://schemas.openxmlformats.org/drawingml/2006/picture">
                <pic:pic>
                  <pic:nvPicPr>
                    <pic:cNvPr descr="MoveArea.png" id="0" name="image05.png"/>
                    <pic:cNvPicPr preferRelativeResize="0"/>
                  </pic:nvPicPr>
                  <pic:blipFill>
                    <a:blip r:embed="rId19"/>
                    <a:srcRect b="0" l="0" r="0" t="0"/>
                    <a:stretch>
                      <a:fillRect/>
                    </a:stretch>
                  </pic:blipFill>
                  <pic:spPr>
                    <a:xfrm>
                      <a:off x="0" y="0"/>
                      <a:ext cx="2971800" cy="2943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Player pushes an </w:t>
      </w:r>
      <w:commentRangeStart w:id="9"/>
      <w:commentRangeStart w:id="10"/>
      <w:r w:rsidDel="00000000" w:rsidR="00000000" w:rsidRPr="00000000">
        <w:rPr>
          <w:rtl w:val="0"/>
        </w:rPr>
        <w:t xml:space="preserve">arrow key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to move to the corresponding relational position.</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System determines if the desired movement is legal, moves the player if so or refuses action otherwise</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System initiates a battle when the Player walks into a room with a valid opponent</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System moves the character to the corresponding room if the character’s position is the entry point to that room.</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System updates the display to represent the new situation.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o7alnk" w:id="32"/>
      <w:bookmarkEnd w:id="32"/>
      <w:r w:rsidDel="00000000" w:rsidR="00000000" w:rsidRPr="00000000">
        <w:rPr>
          <w:rtl w:val="0"/>
        </w:rPr>
        <w:t xml:space="preserve">2.2.3 “Obtaining Item” Use Case</w:t>
      </w:r>
    </w:p>
    <w:p w:rsidR="00000000" w:rsidDel="00000000" w:rsidP="00000000" w:rsidRDefault="00000000" w:rsidRPr="00000000">
      <w:pPr>
        <w:contextualSpacing w:val="0"/>
      </w:pPr>
      <w:r w:rsidDel="00000000" w:rsidR="00000000" w:rsidRPr="00000000">
        <w:drawing>
          <wp:inline distB="114300" distT="114300" distL="114300" distR="114300">
            <wp:extent cx="2971800" cy="2943225"/>
            <wp:effectExtent b="0" l="0" r="0" t="0"/>
            <wp:docPr descr="ObtainItem.png" id="2" name="image04.png"/>
            <a:graphic>
              <a:graphicData uri="http://schemas.openxmlformats.org/drawingml/2006/picture">
                <pic:pic>
                  <pic:nvPicPr>
                    <pic:cNvPr descr="ObtainItem.png" id="0" name="image04.png"/>
                    <pic:cNvPicPr preferRelativeResize="0"/>
                  </pic:nvPicPr>
                  <pic:blipFill>
                    <a:blip r:embed="rId20"/>
                    <a:srcRect b="0" l="0" r="0" t="0"/>
                    <a:stretch>
                      <a:fillRect/>
                    </a:stretch>
                  </pic:blipFill>
                  <pic:spPr>
                    <a:xfrm>
                      <a:off x="0" y="0"/>
                      <a:ext cx="2971800"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Items can be obtained either by talking to Mommy or winning an encounter</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a. By talking to Mommy you can obtain a Warm Milk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 After winning an encounter there is a chance you will obtain a random item.</w:t>
      </w:r>
    </w:p>
    <w:p w:rsidR="00000000" w:rsidDel="00000000" w:rsidP="00000000" w:rsidRDefault="00000000" w:rsidRPr="00000000">
      <w:pPr>
        <w:ind w:left="0" w:firstLine="0"/>
        <w:contextualSpacing w:val="0"/>
      </w:pPr>
      <w:r w:rsidDel="00000000" w:rsidR="00000000" w:rsidRPr="00000000">
        <w:rPr>
          <w:rtl w:val="0"/>
        </w:rPr>
        <w:t xml:space="preserve">      3.  </w:t>
        <w:tab/>
        <w:t xml:space="preserve">Items are put into the player’s inventory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3ckvvd" w:id="33"/>
      <w:bookmarkEnd w:id="33"/>
      <w:r w:rsidDel="00000000" w:rsidR="00000000" w:rsidRPr="00000000">
        <w:rPr>
          <w:rtl w:val="0"/>
        </w:rPr>
        <w:t xml:space="preserve">2.2.4 “Using Item” Use Case</w:t>
      </w:r>
    </w:p>
    <w:p w:rsidR="00000000" w:rsidDel="00000000" w:rsidP="00000000" w:rsidRDefault="00000000" w:rsidRPr="00000000">
      <w:pPr>
        <w:contextualSpacing w:val="0"/>
      </w:pPr>
      <w:r w:rsidDel="00000000" w:rsidR="00000000" w:rsidRPr="00000000">
        <w:drawing>
          <wp:inline distB="114300" distT="114300" distL="114300" distR="114300">
            <wp:extent cx="2971800" cy="2943225"/>
            <wp:effectExtent b="0" l="0" r="0" t="0"/>
            <wp:docPr descr="usingItems.png" id="5" name="image09.png"/>
            <a:graphic>
              <a:graphicData uri="http://schemas.openxmlformats.org/drawingml/2006/picture">
                <pic:pic>
                  <pic:nvPicPr>
                    <pic:cNvPr descr="usingItems.png" id="0" name="image09.png"/>
                    <pic:cNvPicPr preferRelativeResize="0"/>
                  </pic:nvPicPr>
                  <pic:blipFill>
                    <a:blip r:embed="rId21"/>
                    <a:srcRect b="0" l="0" r="0" t="0"/>
                    <a:stretch>
                      <a:fillRect/>
                    </a:stretch>
                  </pic:blipFill>
                  <pic:spPr>
                    <a:xfrm>
                      <a:off x="0" y="0"/>
                      <a:ext cx="2971800" cy="2943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Player chooses the bag option from either the pause menu, or the battle menu</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System displays the player’s inventory menu</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Player selects an item from their inventory</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System displays information about the item as well as giving the player the option to use the item (Depending on whether the player is in/out of combat, the system may or may not display certain items)</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Player chooses to use the item</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pPr>
      <w:r w:rsidDel="00000000" w:rsidR="00000000" w:rsidRPr="00000000">
        <w:rPr>
          <w:rtl w:val="0"/>
        </w:rPr>
        <w:t xml:space="preserve">The </w:t>
      </w:r>
      <w:ins w:author="Liam MacKinnon" w:id="0" w:date="2016-02-12T03:33:17Z">
        <w:r w:rsidDel="00000000" w:rsidR="00000000" w:rsidRPr="00000000">
          <w:rPr>
            <w:rtl w:val="0"/>
          </w:rPr>
          <w:t xml:space="preserve">item effect is applied </w:t>
        </w:r>
      </w:ins>
      <w:del w:author="Liam MacKinnon" w:id="0" w:date="2016-02-12T03:33:17Z">
        <w:r w:rsidDel="00000000" w:rsidR="00000000" w:rsidRPr="00000000">
          <w:rPr>
            <w:rtl w:val="0"/>
          </w:rPr>
          <w:delText xml:space="preserve">effects of the item take effect</w:delText>
        </w:r>
      </w:del>
      <w:r w:rsidDel="00000000" w:rsidR="00000000" w:rsidRPr="00000000">
        <w:rPr>
          <w:rtl w:val="0"/>
        </w:rPr>
      </w:r>
    </w:p>
    <w:p w:rsidR="00000000" w:rsidDel="00000000" w:rsidP="00000000" w:rsidRDefault="00000000" w:rsidRPr="00000000">
      <w:pPr>
        <w:pStyle w:val="Heading3"/>
        <w:contextualSpacing w:val="0"/>
      </w:pPr>
      <w:bookmarkStart w:colFirst="0" w:colLast="0" w:name="h.ihv636" w:id="34"/>
      <w:bookmarkEnd w:id="34"/>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2.2.5 “Initiate Battle” Use Case</w:t>
      </w:r>
    </w:p>
    <w:p w:rsidR="00000000" w:rsidDel="00000000" w:rsidP="00000000" w:rsidRDefault="00000000" w:rsidRPr="00000000">
      <w:pPr>
        <w:contextualSpacing w:val="0"/>
      </w:pPr>
      <w:r w:rsidDel="00000000" w:rsidR="00000000" w:rsidRPr="00000000">
        <w:drawing>
          <wp:inline distB="114300" distT="114300" distL="114300" distR="114300">
            <wp:extent cx="2971800" cy="2943225"/>
            <wp:effectExtent b="0" l="0" r="0" t="0"/>
            <wp:docPr descr="InitiatingBattle.png" id="4" name="image07.png"/>
            <a:graphic>
              <a:graphicData uri="http://schemas.openxmlformats.org/drawingml/2006/picture">
                <pic:pic>
                  <pic:nvPicPr>
                    <pic:cNvPr descr="InitiatingBattle.png" id="0" name="image07.png"/>
                    <pic:cNvPicPr preferRelativeResize="0"/>
                  </pic:nvPicPr>
                  <pic:blipFill>
                    <a:blip r:embed="rId22"/>
                    <a:srcRect b="0" l="0" r="0" t="0"/>
                    <a:stretch>
                      <a:fillRect/>
                    </a:stretch>
                  </pic:blipFill>
                  <pic:spPr>
                    <a:xfrm>
                      <a:off x="0" y="0"/>
                      <a:ext cx="2971800" cy="2943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Player has entered a room</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System switches to battle graphical representation mode.</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Player chooses from available actions until battle completion.</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System displays the outcome (exp or items gained)</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System switches back to movement representation mode.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2hioqz" w:id="35"/>
      <w:bookmarkEnd w:id="35"/>
      <w:r w:rsidDel="00000000" w:rsidR="00000000" w:rsidRPr="00000000">
        <w:rPr>
          <w:rtl w:val="0"/>
        </w:rPr>
        <w:t xml:space="preserve">2.2.6 “Attacking” Use Case</w:t>
      </w:r>
    </w:p>
    <w:p w:rsidR="00000000" w:rsidDel="00000000" w:rsidP="00000000" w:rsidRDefault="00000000" w:rsidRPr="00000000">
      <w:pPr>
        <w:contextualSpacing w:val="0"/>
      </w:pPr>
      <w:r w:rsidDel="00000000" w:rsidR="00000000" w:rsidRPr="00000000">
        <w:drawing>
          <wp:inline distB="114300" distT="114300" distL="114300" distR="114300">
            <wp:extent cx="2971800" cy="2943225"/>
            <wp:effectExtent b="0" l="0" r="0" t="0"/>
            <wp:docPr descr="Attacking.png" id="7" name="image13.png"/>
            <a:graphic>
              <a:graphicData uri="http://schemas.openxmlformats.org/drawingml/2006/picture">
                <pic:pic>
                  <pic:nvPicPr>
                    <pic:cNvPr descr="Attacking.png" id="0" name="image13.png"/>
                    <pic:cNvPicPr preferRelativeResize="0"/>
                  </pic:nvPicPr>
                  <pic:blipFill>
                    <a:blip r:embed="rId23"/>
                    <a:srcRect b="0" l="0" r="0" t="0"/>
                    <a:stretch>
                      <a:fillRect/>
                    </a:stretch>
                  </pic:blipFill>
                  <pic:spPr>
                    <a:xfrm>
                      <a:off x="0" y="0"/>
                      <a:ext cx="2971800" cy="2943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Player chooses an Attack to use</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System calculates damage based on Attack, Strength, enemy Defense</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System determines if the attack is successful.</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System informs the Player of the result.</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Enemy attacks the user, using the same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hmsyys" w:id="36"/>
      <w:bookmarkEnd w:id="36"/>
      <w:r w:rsidDel="00000000" w:rsidR="00000000" w:rsidRPr="00000000">
        <w:rPr>
          <w:rtl w:val="0"/>
        </w:rPr>
        <w:t xml:space="preserve">2.2.8 “Save” Use Case</w:t>
      </w:r>
    </w:p>
    <w:p w:rsidR="00000000" w:rsidDel="00000000" w:rsidP="00000000" w:rsidRDefault="00000000" w:rsidRPr="00000000">
      <w:pPr>
        <w:contextualSpacing w:val="0"/>
      </w:pPr>
      <w:r w:rsidDel="00000000" w:rsidR="00000000" w:rsidRPr="00000000">
        <w:drawing>
          <wp:inline distB="114300" distT="114300" distL="114300" distR="114300">
            <wp:extent cx="2971800" cy="2943225"/>
            <wp:effectExtent b="0" l="0" r="0" t="0"/>
            <wp:docPr descr="SaveGame.png" id="6" name="image11.png"/>
            <a:graphic>
              <a:graphicData uri="http://schemas.openxmlformats.org/drawingml/2006/picture">
                <pic:pic>
                  <pic:nvPicPr>
                    <pic:cNvPr descr="SaveGame.png" id="0" name="image11.png"/>
                    <pic:cNvPicPr preferRelativeResize="0"/>
                  </pic:nvPicPr>
                  <pic:blipFill>
                    <a:blip r:embed="rId24"/>
                    <a:srcRect b="0" l="0" r="0" t="0"/>
                    <a:stretch>
                      <a:fillRect/>
                    </a:stretch>
                  </pic:blipFill>
                  <pic:spPr>
                    <a:xfrm>
                      <a:off x="0" y="0"/>
                      <a:ext cx="2971800" cy="2943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Player chooses the ‘Save’ option from the pause menu</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System verifies that the player wishes to save the game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Player chooses ‘Yes’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System displays information about the save file, and communicates that the game has been successfully saved.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1mghml" w:id="37"/>
      <w:bookmarkEnd w:id="37"/>
      <w:r w:rsidDel="00000000" w:rsidR="00000000" w:rsidRPr="00000000">
        <w:rPr>
          <w:rtl w:val="0"/>
        </w:rPr>
        <w:t xml:space="preserve">2.2.9 “Load” Use Case</w:t>
      </w:r>
    </w:p>
    <w:p w:rsidR="00000000" w:rsidDel="00000000" w:rsidP="00000000" w:rsidRDefault="00000000" w:rsidRPr="00000000">
      <w:pPr>
        <w:contextualSpacing w:val="0"/>
      </w:pPr>
      <w:r w:rsidDel="00000000" w:rsidR="00000000" w:rsidRPr="00000000">
        <w:drawing>
          <wp:inline distB="114300" distT="114300" distL="114300" distR="114300">
            <wp:extent cx="3000375" cy="2943225"/>
            <wp:effectExtent b="0" l="0" r="0" t="0"/>
            <wp:docPr descr="LoadGame.png" id="9" name="image17.png"/>
            <a:graphic>
              <a:graphicData uri="http://schemas.openxmlformats.org/drawingml/2006/picture">
                <pic:pic>
                  <pic:nvPicPr>
                    <pic:cNvPr descr="LoadGame.png" id="0" name="image17.png"/>
                    <pic:cNvPicPr preferRelativeResize="0"/>
                  </pic:nvPicPr>
                  <pic:blipFill>
                    <a:blip r:embed="rId25"/>
                    <a:srcRect b="0" l="0" r="0" t="0"/>
                    <a:stretch>
                      <a:fillRect/>
                    </a:stretch>
                  </pic:blipFill>
                  <pic:spPr>
                    <a:xfrm>
                      <a:off x="0" y="0"/>
                      <a:ext cx="3000375" cy="2943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Player chooses the ‘Load Game’ option from the main menu.</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System displays the current existing save files</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Player chooses the save file they wish to use</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System returns to main menu</w:t>
      </w:r>
      <w:r w:rsidDel="00000000" w:rsidR="00000000" w:rsidRPr="00000000">
        <w:rPr>
          <w:rtl w:val="0"/>
        </w:rPr>
      </w:r>
    </w:p>
    <w:p w:rsidR="00000000" w:rsidDel="00000000" w:rsidP="00000000" w:rsidRDefault="00000000" w:rsidRPr="00000000">
      <w:pPr>
        <w:numPr>
          <w:ilvl w:val="0"/>
          <w:numId w:val="12"/>
        </w:numPr>
        <w:spacing w:before="0" w:lineRule="auto"/>
        <w:ind w:left="720" w:hanging="360"/>
        <w:contextualSpacing w:val="1"/>
        <w:rPr/>
      </w:pPr>
      <w:r w:rsidDel="00000000" w:rsidR="00000000" w:rsidRPr="00000000">
        <w:rPr>
          <w:rtl w:val="0"/>
        </w:rPr>
        <w:t xml:space="preserve">System displays the currently loaded save file in the ‘Continue’ section of the main menu</w:t>
      </w:r>
      <w:r w:rsidDel="00000000" w:rsidR="00000000" w:rsidRPr="00000000">
        <w:rPr>
          <w:rtl w:val="0"/>
        </w:rPr>
      </w:r>
    </w:p>
    <w:p w:rsidR="00000000" w:rsidDel="00000000" w:rsidP="00000000" w:rsidRDefault="00000000" w:rsidRPr="00000000">
      <w:pPr>
        <w:pStyle w:val="Heading2"/>
        <w:contextualSpacing w:val="0"/>
      </w:pPr>
      <w:bookmarkStart w:colFirst="0" w:colLast="0" w:name="h.2grqrue" w:id="38"/>
      <w:bookmarkEnd w:id="38"/>
      <w:r w:rsidDel="00000000" w:rsidR="00000000" w:rsidRPr="00000000">
        <w:rPr>
          <w:rtl w:val="0"/>
        </w:rPr>
        <w:t xml:space="preserve">2.3. User Characteristics</w:t>
      </w:r>
    </w:p>
    <w:p w:rsidR="00000000" w:rsidDel="00000000" w:rsidP="00000000" w:rsidRDefault="00000000" w:rsidRPr="00000000">
      <w:pPr>
        <w:contextualSpacing w:val="0"/>
      </w:pPr>
      <w:r w:rsidDel="00000000" w:rsidR="00000000" w:rsidRPr="00000000">
        <w:rPr>
          <w:rtl w:val="0"/>
        </w:rPr>
        <w:tab/>
        <w:t xml:space="preserve">This game is aimed toward young school children (Grades K - 6) and their parents.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x1227" w:id="39"/>
      <w:bookmarkEnd w:id="39"/>
      <w:r w:rsidDel="00000000" w:rsidR="00000000" w:rsidRPr="00000000">
        <w:rPr>
          <w:rtl w:val="0"/>
        </w:rPr>
        <w:t xml:space="preserve">2.4. Constraints</w:t>
      </w:r>
    </w:p>
    <w:p w:rsidR="00000000" w:rsidDel="00000000" w:rsidP="00000000" w:rsidRDefault="00000000" w:rsidRPr="00000000">
      <w:pPr>
        <w:contextualSpacing w:val="0"/>
      </w:pPr>
      <w:r w:rsidDel="00000000" w:rsidR="00000000" w:rsidRPr="00000000">
        <w:rPr>
          <w:rtl w:val="0"/>
        </w:rPr>
        <w:tab/>
        <w:t xml:space="preserve">Deliverables must be received on time. No deliverable can be accepted before a </w:t>
        <w:tab/>
        <w:t xml:space="preserve">previous deliverable has been received and approved. </w:t>
      </w:r>
    </w:p>
    <w:p w:rsidR="00000000" w:rsidDel="00000000" w:rsidP="00000000" w:rsidRDefault="00000000" w:rsidRPr="00000000">
      <w:pPr>
        <w:contextualSpacing w:val="0"/>
      </w:pPr>
      <w:r w:rsidDel="00000000" w:rsidR="00000000" w:rsidRPr="00000000">
        <w:rPr>
          <w:rtl w:val="0"/>
        </w:rPr>
        <w:tab/>
        <w:t xml:space="preserve">The entire project must cost no more than 35 man-days (at 8 hours/day).</w:t>
      </w:r>
    </w:p>
    <w:p w:rsidR="00000000" w:rsidDel="00000000" w:rsidP="00000000" w:rsidRDefault="00000000" w:rsidRPr="00000000">
      <w:pPr>
        <w:contextualSpacing w:val="0"/>
      </w:pPr>
      <w:r w:rsidDel="00000000" w:rsidR="00000000" w:rsidRPr="00000000">
        <w:rPr>
          <w:rtl w:val="0"/>
        </w:rPr>
        <w:tab/>
        <w:t xml:space="preserve">Must run on </w:t>
      </w:r>
      <w:r w:rsidDel="00000000" w:rsidR="00000000" w:rsidRPr="00000000">
        <w:rPr>
          <w:b w:val="1"/>
          <w:i w:val="1"/>
          <w:rtl w:val="0"/>
        </w:rPr>
        <w:t xml:space="preserve">any</w:t>
      </w:r>
      <w:r w:rsidDel="00000000" w:rsidR="00000000" w:rsidRPr="00000000">
        <w:rPr>
          <w:rtl w:val="0"/>
        </w:rPr>
        <w:t xml:space="preserve"> Acadia Advantage laptop </w:t>
      </w:r>
      <w:commentRangeStart w:id="11"/>
      <w:r w:rsidDel="00000000" w:rsidR="00000000" w:rsidRPr="00000000">
        <w:rPr>
          <w:strike w:val="1"/>
          <w:rtl w:val="0"/>
        </w:rPr>
        <w:t xml:space="preserve">under</w:t>
      </w:r>
      <w:r w:rsidDel="00000000" w:rsidR="00000000" w:rsidRPr="00000000">
        <w:rPr>
          <w:rtl w:val="0"/>
        </w:rPr>
        <w:t xml:space="preserve"> newer than </w:t>
      </w:r>
      <w:commentRangeEnd w:id="11"/>
      <w:r w:rsidDel="00000000" w:rsidR="00000000" w:rsidRPr="00000000">
        <w:commentReference w:id="11"/>
      </w:r>
      <w:r w:rsidDel="00000000" w:rsidR="00000000" w:rsidRPr="00000000">
        <w:rPr>
          <w:rtl w:val="0"/>
        </w:rPr>
        <w:t xml:space="preserve">Windows XP.</w:t>
      </w:r>
    </w:p>
    <w:p w:rsidR="00000000" w:rsidDel="00000000" w:rsidP="00000000" w:rsidRDefault="00000000" w:rsidRPr="00000000">
      <w:pPr>
        <w:contextualSpacing w:val="0"/>
      </w:pPr>
      <w:r w:rsidDel="00000000" w:rsidR="00000000" w:rsidRPr="00000000">
        <w:rPr>
          <w:rtl w:val="0"/>
        </w:rPr>
        <w:tab/>
        <w:t xml:space="preserve">Implemented in Java or </w:t>
      </w:r>
      <w:commentRangeStart w:id="12"/>
      <w:r w:rsidDel="00000000" w:rsidR="00000000" w:rsidRPr="00000000">
        <w:rPr>
          <w:rtl w:val="0"/>
        </w:rPr>
        <w:t xml:space="preserve">Python</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Can be downloaded and installed from a web homepage</w:t>
      </w:r>
      <w:commentRangeStart w:id="13"/>
      <w:r w:rsidDel="00000000" w:rsidR="00000000" w:rsidRPr="00000000">
        <w:rPr>
          <w:rtl w:val="0"/>
        </w:rPr>
        <w:t xml:space="preserve"> as an executable</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fwokq0" w:id="40"/>
      <w:bookmarkEnd w:id="40"/>
      <w:r w:rsidDel="00000000" w:rsidR="00000000" w:rsidRPr="00000000">
        <w:rPr>
          <w:rtl w:val="0"/>
        </w:rPr>
        <w:t xml:space="preserve">2.5. Assumptions and Dependencies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System assumes save files are valid and have not been modified.</w:t>
      </w:r>
      <w:r w:rsidDel="00000000" w:rsidR="00000000" w:rsidRPr="00000000">
        <w:rPr>
          <w:rtl w:val="0"/>
        </w:rPr>
      </w:r>
    </w:p>
    <w:p w:rsidR="00000000" w:rsidDel="00000000" w:rsidP="00000000" w:rsidRDefault="00000000" w:rsidRPr="00000000">
      <w:pPr>
        <w:pStyle w:val="Heading2"/>
        <w:contextualSpacing w:val="0"/>
      </w:pPr>
      <w:bookmarkStart w:colFirst="0" w:colLast="0" w:name="h.1v1yuxt" w:id="41"/>
      <w:bookmarkEnd w:id="41"/>
      <w:r w:rsidDel="00000000" w:rsidR="00000000" w:rsidRPr="00000000">
        <w:rPr>
          <w:rtl w:val="0"/>
        </w:rPr>
        <w:t xml:space="preserve">2.6. Apportioning of Requirements</w:t>
      </w:r>
    </w:p>
    <w:p w:rsidR="00000000" w:rsidDel="00000000" w:rsidP="00000000" w:rsidRDefault="00000000" w:rsidRPr="00000000">
      <w:pPr>
        <w:pStyle w:val="Heading3"/>
        <w:contextualSpacing w:val="0"/>
      </w:pPr>
      <w:bookmarkStart w:colFirst="0" w:colLast="0" w:name="h.4f1mdlm" w:id="42"/>
      <w:bookmarkEnd w:id="42"/>
      <w:r w:rsidDel="00000000" w:rsidR="00000000" w:rsidRPr="00000000">
        <w:rPr>
          <w:rtl w:val="0"/>
        </w:rPr>
        <w:t xml:space="preserve">2.6.1 Basic Functional Requirements </w:t>
      </w:r>
    </w:p>
    <w:p w:rsidR="00000000" w:rsidDel="00000000" w:rsidP="00000000" w:rsidRDefault="00000000" w:rsidRPr="00000000">
      <w:pPr>
        <w:contextualSpacing w:val="0"/>
      </w:pPr>
      <w:r w:rsidDel="00000000" w:rsidR="00000000" w:rsidRPr="00000000">
        <w:rPr>
          <w:rtl w:val="0"/>
        </w:rPr>
        <w:tab/>
      </w:r>
      <w:commentRangeStart w:id="14"/>
      <w:r w:rsidDel="00000000" w:rsidR="00000000" w:rsidRPr="00000000">
        <w:rPr>
          <w:rtl w:val="0"/>
        </w:rPr>
        <w:t xml:space="preserve">F1-</w:t>
      </w:r>
      <w:r w:rsidDel="00000000" w:rsidR="00000000" w:rsidRPr="00000000">
        <w:rPr>
          <w:sz w:val="14"/>
          <w:szCs w:val="14"/>
          <w:rtl w:val="0"/>
        </w:rPr>
        <w:t xml:space="preserve">    </w:t>
      </w:r>
      <w:r w:rsidDel="00000000" w:rsidR="00000000" w:rsidRPr="00000000">
        <w:rPr>
          <w:rtl w:val="0"/>
        </w:rPr>
        <w:t xml:space="preserve">Each play of the game has a limited time frame.  The player can set this. </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F2-   </w:t>
      </w:r>
      <w:r w:rsidDel="00000000" w:rsidR="00000000" w:rsidRPr="00000000">
        <w:rPr>
          <w:rtl w:val="0"/>
        </w:rPr>
        <w:t xml:space="preserve">Provides a school with interconnected areas. </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F3-   </w:t>
      </w:r>
      <w:commentRangeStart w:id="15"/>
      <w:r w:rsidDel="00000000" w:rsidR="00000000" w:rsidRPr="00000000">
        <w:rPr>
          <w:rFonts w:ascii="Times New Roman" w:cs="Times New Roman" w:eastAsia="Times New Roman" w:hAnsi="Times New Roman"/>
          <w:sz w:val="24"/>
          <w:szCs w:val="24"/>
          <w:rtl w:val="0"/>
        </w:rPr>
        <w:t xml:space="preserve">There is one area from which the game begins (The </w:t>
      </w:r>
      <w:commentRangeStart w:id="16"/>
      <w:r w:rsidDel="00000000" w:rsidR="00000000" w:rsidRPr="00000000">
        <w:rPr>
          <w:rFonts w:ascii="Times New Roman" w:cs="Times New Roman" w:eastAsia="Times New Roman" w:hAnsi="Times New Roman"/>
          <w:sz w:val="24"/>
          <w:szCs w:val="24"/>
          <w:rtl w:val="0"/>
        </w:rPr>
        <w:t xml:space="preserve">Playground</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F4-   </w:t>
      </w:r>
      <w:r w:rsidDel="00000000" w:rsidR="00000000" w:rsidRPr="00000000">
        <w:rPr>
          <w:rFonts w:ascii="Times New Roman" w:cs="Times New Roman" w:eastAsia="Times New Roman" w:hAnsi="Times New Roman"/>
          <w:sz w:val="24"/>
          <w:szCs w:val="24"/>
          <w:rtl w:val="0"/>
        </w:rPr>
        <w:t xml:space="preserve">Each area must have a name, a unique graphical image and its own set of no less  than 3 environmental variables such as the number of monsters in the room, and type of monsters, the items in the room,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F5- </w:t>
      </w:r>
      <w:r w:rsidDel="00000000" w:rsidR="00000000" w:rsidRPr="00000000">
        <w:rPr>
          <w:sz w:val="14"/>
          <w:szCs w:val="14"/>
          <w:rtl w:val="0"/>
        </w:rPr>
        <w:t xml:space="preserve">   </w:t>
      </w:r>
      <w:r w:rsidDel="00000000" w:rsidR="00000000" w:rsidRPr="00000000">
        <w:rPr>
          <w:rtl w:val="0"/>
        </w:rPr>
        <w:t xml:space="preserve">Each area has connections to one or more other areas.</w:t>
      </w:r>
    </w:p>
    <w:p w:rsidR="00000000" w:rsidDel="00000000" w:rsidP="00000000" w:rsidRDefault="00000000" w:rsidRPr="00000000">
      <w:pPr>
        <w:contextualSpacing w:val="0"/>
      </w:pPr>
      <w:r w:rsidDel="00000000" w:rsidR="00000000" w:rsidRPr="00000000">
        <w:rPr>
          <w:rtl w:val="0"/>
        </w:rPr>
        <w:tab/>
        <w:t xml:space="preserve">F6-   </w:t>
      </w:r>
      <w:r w:rsidDel="00000000" w:rsidR="00000000" w:rsidRPr="00000000">
        <w:rPr>
          <w:rFonts w:ascii="Times New Roman" w:cs="Times New Roman" w:eastAsia="Times New Roman" w:hAnsi="Times New Roman"/>
          <w:sz w:val="24"/>
          <w:szCs w:val="24"/>
          <w:rtl w:val="0"/>
        </w:rPr>
        <w:t xml:space="preserve">Areas contain people and items that can be interacted with.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F7-   </w:t>
      </w:r>
      <w:r w:rsidDel="00000000" w:rsidR="00000000" w:rsidRPr="00000000">
        <w:rPr>
          <w:rFonts w:ascii="Times New Roman" w:cs="Times New Roman" w:eastAsia="Times New Roman" w:hAnsi="Times New Roman"/>
          <w:sz w:val="24"/>
          <w:szCs w:val="24"/>
          <w:rtl w:val="0"/>
        </w:rPr>
        <w:t xml:space="preserve">Must allow the creation and maintenance of various game characters.  Each character has a unique name and image and a set of qualities such as life points, strength, defense (optional), attack rating, and attack power that can be assigned points by the player outside of battle. The system must allow the player to create these characters, define the qualities and select a character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F8-   </w:t>
      </w:r>
      <w:r w:rsidDel="00000000" w:rsidR="00000000" w:rsidRPr="00000000">
        <w:rPr>
          <w:rFonts w:ascii="Times New Roman" w:cs="Times New Roman" w:eastAsia="Times New Roman" w:hAnsi="Times New Roman"/>
          <w:sz w:val="24"/>
          <w:szCs w:val="24"/>
          <w:rtl w:val="0"/>
        </w:rPr>
        <w:t xml:space="preserve">No more than two characters can be at the same location in the room at one time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F9-   When t</w:t>
      </w:r>
      <w:r w:rsidDel="00000000" w:rsidR="00000000" w:rsidRPr="00000000">
        <w:rPr>
          <w:rFonts w:ascii="Times New Roman" w:cs="Times New Roman" w:eastAsia="Times New Roman" w:hAnsi="Times New Roman"/>
          <w:sz w:val="24"/>
          <w:szCs w:val="24"/>
          <w:rtl w:val="0"/>
        </w:rPr>
        <w:t xml:space="preserve">wo characters meet at a position in the room they battle.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F10-  </w:t>
      </w:r>
      <w:r w:rsidDel="00000000" w:rsidR="00000000" w:rsidRPr="00000000">
        <w:rPr>
          <w:rFonts w:ascii="Times New Roman" w:cs="Times New Roman" w:eastAsia="Times New Roman" w:hAnsi="Times New Roman"/>
          <w:sz w:val="24"/>
          <w:szCs w:val="24"/>
          <w:rtl w:val="0"/>
        </w:rPr>
        <w:t xml:space="preserve">Once battle is complete the main character, if s/he still exists and has the remaining qualities to do so, can move to a new location based on the player’s choice of direction. Moves deplete resources – so characters cannot simply just move for ever without having their qualities replenished in one form or another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F11- </w:t>
      </w:r>
      <w:r w:rsidDel="00000000" w:rsidR="00000000" w:rsidRPr="00000000">
        <w:rPr>
          <w:rFonts w:ascii="Times New Roman" w:cs="Times New Roman" w:eastAsia="Times New Roman" w:hAnsi="Times New Roman"/>
          <w:sz w:val="24"/>
          <w:szCs w:val="24"/>
          <w:rtl w:val="0"/>
        </w:rPr>
        <w:t xml:space="preserve">Must allow users to query for (and potentially </w:t>
      </w:r>
      <w:commentRangeStart w:id="17"/>
      <w:r w:rsidDel="00000000" w:rsidR="00000000" w:rsidRPr="00000000">
        <w:rPr>
          <w:rFonts w:ascii="Times New Roman" w:cs="Times New Roman" w:eastAsia="Times New Roman" w:hAnsi="Times New Roman"/>
          <w:sz w:val="24"/>
          <w:szCs w:val="24"/>
          <w:rtl w:val="0"/>
        </w:rPr>
        <w:t xml:space="preserve">print</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 a report of current character and area status by showing all quality and environmental variable values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F12- Must provide a method of saving and restoring the characters as a set.</w:t>
      </w:r>
    </w:p>
    <w:p w:rsidR="00000000" w:rsidDel="00000000" w:rsidP="00000000" w:rsidRDefault="00000000" w:rsidRPr="00000000">
      <w:pPr>
        <w:contextualSpacing w:val="0"/>
      </w:pPr>
      <w:r w:rsidDel="00000000" w:rsidR="00000000" w:rsidRPr="00000000">
        <w:rPr>
          <w:rtl w:val="0"/>
        </w:rPr>
        <w:tab/>
        <w:t xml:space="preserve">F13- Should have a method of saving and restoring the game state so that a game can be stopped and started at a later time.</w:t>
      </w:r>
    </w:p>
    <w:p w:rsidR="00000000" w:rsidDel="00000000" w:rsidP="00000000" w:rsidRDefault="00000000" w:rsidRPr="00000000">
      <w:pPr>
        <w:pStyle w:val="Heading5"/>
        <w:contextualSpacing w:val="0"/>
      </w:pPr>
      <w:bookmarkStart w:colFirst="0" w:colLast="0" w:name="h.2u6wntf" w:id="43"/>
      <w:bookmarkEnd w:id="43"/>
      <w:r w:rsidDel="00000000" w:rsidR="00000000" w:rsidRPr="00000000">
        <w:rPr>
          <w:rtl w:val="0"/>
        </w:rPr>
        <w:t xml:space="preserve">2.6.1.1 Plot Requirements</w:t>
      </w:r>
    </w:p>
    <w:p w:rsidR="00000000" w:rsidDel="00000000" w:rsidP="00000000" w:rsidRDefault="00000000" w:rsidRPr="00000000">
      <w:pPr>
        <w:ind w:firstLine="720"/>
        <w:contextualSpacing w:val="0"/>
      </w:pPr>
      <w:r w:rsidDel="00000000" w:rsidR="00000000" w:rsidRPr="00000000">
        <w:rPr>
          <w:rtl w:val="0"/>
        </w:rPr>
        <w:t xml:space="preserve">F14- </w:t>
      </w:r>
      <w:r w:rsidDel="00000000" w:rsidR="00000000" w:rsidRPr="00000000">
        <w:rPr>
          <w:i w:val="1"/>
          <w:rtl w:val="0"/>
        </w:rPr>
        <w:t xml:space="preserve">Hello Kitty RPG </w:t>
      </w:r>
      <w:r w:rsidDel="00000000" w:rsidR="00000000" w:rsidRPr="00000000">
        <w:rPr>
          <w:rtl w:val="0"/>
        </w:rPr>
        <w:t xml:space="preserve">is a role playing game centered around battling Kitties.</w:t>
      </w:r>
    </w:p>
    <w:p w:rsidR="00000000" w:rsidDel="00000000" w:rsidP="00000000" w:rsidRDefault="00000000" w:rsidRPr="00000000">
      <w:pPr>
        <w:contextualSpacing w:val="0"/>
      </w:pPr>
      <w:r w:rsidDel="00000000" w:rsidR="00000000" w:rsidRPr="00000000">
        <w:rPr>
          <w:rtl w:val="0"/>
        </w:rPr>
        <w:tab/>
        <w:t xml:space="preserve">F15- The Player character must train and battle with their Kitty to defeat classmates </w:t>
      </w:r>
      <w:commentRangeStart w:id="18"/>
      <w:r w:rsidDel="00000000" w:rsidR="00000000" w:rsidRPr="00000000">
        <w:rPr>
          <w:rtl w:val="0"/>
        </w:rPr>
        <w:t xml:space="preserve">and teachers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F16- The Player character will have to proceed through many rooms </w:t>
      </w:r>
      <w:commentRangeStart w:id="19"/>
      <w:r w:rsidDel="00000000" w:rsidR="00000000" w:rsidRPr="00000000">
        <w:rPr>
          <w:rtl w:val="0"/>
        </w:rPr>
        <w:t xml:space="preserve">and floors </w:t>
      </w:r>
      <w:commentRangeEnd w:id="19"/>
      <w:r w:rsidDel="00000000" w:rsidR="00000000" w:rsidRPr="00000000">
        <w:commentReference w:id="19"/>
      </w:r>
      <w:r w:rsidDel="00000000" w:rsidR="00000000" w:rsidRPr="00000000">
        <w:rPr>
          <w:rtl w:val="0"/>
        </w:rPr>
        <w:t xml:space="preserve">in the school</w:t>
      </w:r>
    </w:p>
    <w:p w:rsidR="00000000" w:rsidDel="00000000" w:rsidP="00000000" w:rsidRDefault="00000000" w:rsidRPr="00000000">
      <w:pPr>
        <w:contextualSpacing w:val="0"/>
      </w:pPr>
      <w:r w:rsidDel="00000000" w:rsidR="00000000" w:rsidRPr="00000000">
        <w:rPr>
          <w:rtl w:val="0"/>
        </w:rPr>
        <w:tab/>
        <w:t xml:space="preserve">F17- In each room there will be a</w:t>
      </w:r>
      <w:commentRangeStart w:id="20"/>
      <w:r w:rsidDel="00000000" w:rsidR="00000000" w:rsidRPr="00000000">
        <w:rPr>
          <w:rtl w:val="0"/>
        </w:rPr>
        <w:t xml:space="preserve"> </w:t>
      </w:r>
      <w:r w:rsidDel="00000000" w:rsidR="00000000" w:rsidRPr="00000000">
        <w:rPr>
          <w:strike w:val="1"/>
          <w:rtl w:val="0"/>
        </w:rPr>
        <w:t xml:space="preserve">classmate</w:t>
      </w:r>
      <w:r w:rsidDel="00000000" w:rsidR="00000000" w:rsidRPr="00000000">
        <w:rPr>
          <w:rtl w:val="0"/>
        </w:rPr>
        <w:t xml:space="preserve"> teacher</w:t>
      </w:r>
      <w:commentRangeEnd w:id="20"/>
      <w:r w:rsidDel="00000000" w:rsidR="00000000" w:rsidRPr="00000000">
        <w:commentReference w:id="20"/>
      </w:r>
      <w:r w:rsidDel="00000000" w:rsidR="00000000" w:rsidRPr="00000000">
        <w:rPr>
          <w:rtl w:val="0"/>
        </w:rPr>
        <w:t xml:space="preserve"> (or other enemy) with a Kitty to battle</w:t>
      </w:r>
    </w:p>
    <w:p w:rsidR="00000000" w:rsidDel="00000000" w:rsidP="00000000" w:rsidRDefault="00000000" w:rsidRPr="00000000">
      <w:pPr>
        <w:contextualSpacing w:val="0"/>
      </w:pPr>
      <w:r w:rsidDel="00000000" w:rsidR="00000000" w:rsidRPr="00000000">
        <w:rPr>
          <w:rtl w:val="0"/>
        </w:rPr>
        <w:tab/>
        <w:t xml:space="preserve">F18- While moving through the school it is possible to find items that can be used later.</w:t>
      </w:r>
    </w:p>
    <w:p w:rsidR="00000000" w:rsidDel="00000000" w:rsidP="00000000" w:rsidRDefault="00000000" w:rsidRPr="00000000">
      <w:pPr>
        <w:contextualSpacing w:val="0"/>
      </w:pPr>
      <w:r w:rsidDel="00000000" w:rsidR="00000000" w:rsidRPr="00000000">
        <w:rPr>
          <w:rtl w:val="0"/>
        </w:rPr>
        <w:tab/>
      </w:r>
      <w:commentRangeStart w:id="21"/>
      <w:commentRangeStart w:id="22"/>
      <w:r w:rsidDel="00000000" w:rsidR="00000000" w:rsidRPr="00000000">
        <w:rPr>
          <w:rtl w:val="0"/>
        </w:rPr>
        <w:t xml:space="preserve">F19- The goal is to battle through the entire school to prove you are the best Kitty trainer</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pStyle w:val="Heading5"/>
        <w:contextualSpacing w:val="0"/>
      </w:pPr>
      <w:bookmarkStart w:colFirst="0" w:colLast="0" w:name="h.19c6y18" w:id="44"/>
      <w:bookmarkEnd w:id="44"/>
      <w:r w:rsidDel="00000000" w:rsidR="00000000" w:rsidRPr="00000000">
        <w:rPr>
          <w:rtl w:val="0"/>
        </w:rPr>
        <w:t xml:space="preserve">2.6.1.2 Character Requirements:</w:t>
      </w:r>
    </w:p>
    <w:p w:rsidR="00000000" w:rsidDel="00000000" w:rsidP="00000000" w:rsidRDefault="00000000" w:rsidRPr="00000000">
      <w:pPr>
        <w:ind w:firstLine="720"/>
        <w:contextualSpacing w:val="0"/>
      </w:pPr>
      <w:r w:rsidDel="00000000" w:rsidR="00000000" w:rsidRPr="00000000">
        <w:rPr>
          <w:rtl w:val="0"/>
        </w:rPr>
        <w:t xml:space="preserve">F20- Character receives a </w:t>
      </w:r>
      <w:commentRangeStart w:id="23"/>
      <w:r w:rsidDel="00000000" w:rsidR="00000000" w:rsidRPr="00000000">
        <w:rPr>
          <w:rtl w:val="0"/>
        </w:rPr>
        <w:t xml:space="preserve">Kitty </w:t>
      </w:r>
      <w:commentRangeEnd w:id="23"/>
      <w:r w:rsidDel="00000000" w:rsidR="00000000" w:rsidRPr="00000000">
        <w:commentReference w:id="23"/>
      </w:r>
      <w:r w:rsidDel="00000000" w:rsidR="00000000" w:rsidRPr="00000000">
        <w:rPr>
          <w:rtl w:val="0"/>
        </w:rPr>
        <w:t xml:space="preserve">at the beginning of the game</w:t>
      </w:r>
    </w:p>
    <w:p w:rsidR="00000000" w:rsidDel="00000000" w:rsidP="00000000" w:rsidRDefault="00000000" w:rsidRPr="00000000">
      <w:pPr>
        <w:ind w:firstLine="720"/>
        <w:contextualSpacing w:val="0"/>
      </w:pPr>
      <w:r w:rsidDel="00000000" w:rsidR="00000000" w:rsidRPr="00000000">
        <w:rPr>
          <w:rtl w:val="0"/>
        </w:rPr>
        <w:t xml:space="preserve">F21- Each Kitty will have stats such as:</w:t>
      </w:r>
    </w:p>
    <w:p w:rsidR="00000000" w:rsidDel="00000000" w:rsidP="00000000" w:rsidRDefault="00000000" w:rsidRPr="00000000">
      <w:pPr>
        <w:numPr>
          <w:ilvl w:val="0"/>
          <w:numId w:val="8"/>
        </w:numPr>
        <w:spacing w:after="0" w:before="0" w:lineRule="auto"/>
        <w:ind w:left="1440" w:hanging="360"/>
        <w:contextualSpacing w:val="1"/>
        <w:rPr/>
      </w:pPr>
      <w:r w:rsidDel="00000000" w:rsidR="00000000" w:rsidRPr="00000000">
        <w:rPr>
          <w:rtl w:val="0"/>
        </w:rPr>
        <w:t xml:space="preserve">Health</w:t>
      </w:r>
      <w:r w:rsidDel="00000000" w:rsidR="00000000" w:rsidRPr="00000000">
        <w:rPr>
          <w:rtl w:val="0"/>
        </w:rPr>
      </w:r>
    </w:p>
    <w:p w:rsidR="00000000" w:rsidDel="00000000" w:rsidP="00000000" w:rsidRDefault="00000000" w:rsidRPr="00000000">
      <w:pPr>
        <w:numPr>
          <w:ilvl w:val="0"/>
          <w:numId w:val="8"/>
        </w:numPr>
        <w:spacing w:after="0" w:before="0" w:lineRule="auto"/>
        <w:ind w:left="1440" w:hanging="360"/>
        <w:contextualSpacing w:val="1"/>
        <w:rPr/>
      </w:pPr>
      <w:r w:rsidDel="00000000" w:rsidR="00000000" w:rsidRPr="00000000">
        <w:rPr>
          <w:rtl w:val="0"/>
        </w:rPr>
        <w:t xml:space="preserve">Strength</w:t>
      </w:r>
      <w:r w:rsidDel="00000000" w:rsidR="00000000" w:rsidRPr="00000000">
        <w:rPr>
          <w:rtl w:val="0"/>
        </w:rPr>
      </w:r>
    </w:p>
    <w:p w:rsidR="00000000" w:rsidDel="00000000" w:rsidP="00000000" w:rsidRDefault="00000000" w:rsidRPr="00000000">
      <w:pPr>
        <w:numPr>
          <w:ilvl w:val="0"/>
          <w:numId w:val="8"/>
        </w:numPr>
        <w:spacing w:after="0" w:before="0" w:lineRule="auto"/>
        <w:ind w:left="1440" w:hanging="360"/>
        <w:contextualSpacing w:val="1"/>
        <w:rPr/>
      </w:pPr>
      <w:r w:rsidDel="00000000" w:rsidR="00000000" w:rsidRPr="00000000">
        <w:rPr>
          <w:rtl w:val="0"/>
        </w:rPr>
        <w:t xml:space="preserve">Defense</w:t>
      </w:r>
      <w:r w:rsidDel="00000000" w:rsidR="00000000" w:rsidRPr="00000000">
        <w:rPr>
          <w:rtl w:val="0"/>
        </w:rPr>
      </w:r>
    </w:p>
    <w:p w:rsidR="00000000" w:rsidDel="00000000" w:rsidP="00000000" w:rsidRDefault="00000000" w:rsidRPr="00000000">
      <w:pPr>
        <w:numPr>
          <w:ilvl w:val="0"/>
          <w:numId w:val="8"/>
        </w:numPr>
        <w:spacing w:after="0" w:before="0" w:lineRule="auto"/>
        <w:ind w:left="1440" w:hanging="360"/>
        <w:contextualSpacing w:val="1"/>
        <w:rPr/>
      </w:pPr>
      <w:r w:rsidDel="00000000" w:rsidR="00000000" w:rsidRPr="00000000">
        <w:rPr>
          <w:rtl w:val="0"/>
        </w:rPr>
        <w:t xml:space="preserve">Endurance</w:t>
      </w:r>
    </w:p>
    <w:p w:rsidR="00000000" w:rsidDel="00000000" w:rsidP="00000000" w:rsidRDefault="00000000" w:rsidRPr="00000000">
      <w:pPr>
        <w:numPr>
          <w:ilvl w:val="0"/>
          <w:numId w:val="8"/>
        </w:numPr>
        <w:spacing w:after="0" w:before="0" w:lineRule="auto"/>
        <w:ind w:left="1440" w:hanging="360"/>
        <w:contextualSpacing w:val="1"/>
        <w:rPr/>
      </w:pPr>
      <w:r w:rsidDel="00000000" w:rsidR="00000000" w:rsidRPr="00000000">
        <w:rPr>
          <w:rtl w:val="0"/>
        </w:rPr>
        <w:t xml:space="preserve">Dexterity</w:t>
      </w:r>
      <w:r w:rsidDel="00000000" w:rsidR="00000000" w:rsidRPr="00000000">
        <w:rPr>
          <w:rtl w:val="0"/>
        </w:rPr>
      </w:r>
    </w:p>
    <w:p w:rsidR="00000000" w:rsidDel="00000000" w:rsidP="00000000" w:rsidRDefault="00000000" w:rsidRPr="00000000">
      <w:pPr>
        <w:numPr>
          <w:ilvl w:val="0"/>
          <w:numId w:val="8"/>
        </w:numPr>
        <w:spacing w:after="0" w:before="0" w:lineRule="auto"/>
        <w:ind w:left="1440" w:hanging="360"/>
        <w:contextualSpacing w:val="1"/>
        <w:rPr/>
      </w:pPr>
      <w:r w:rsidDel="00000000" w:rsidR="00000000" w:rsidRPr="00000000">
        <w:rPr>
          <w:rtl w:val="0"/>
        </w:rPr>
        <w:t xml:space="preserve">Experience</w:t>
      </w:r>
      <w:r w:rsidDel="00000000" w:rsidR="00000000" w:rsidRPr="00000000">
        <w:rPr>
          <w:rtl w:val="0"/>
        </w:rPr>
      </w:r>
    </w:p>
    <w:p w:rsidR="00000000" w:rsidDel="00000000" w:rsidP="00000000" w:rsidRDefault="00000000" w:rsidRPr="00000000">
      <w:pPr>
        <w:numPr>
          <w:ilvl w:val="0"/>
          <w:numId w:val="8"/>
        </w:numPr>
        <w:spacing w:before="0" w:lineRule="auto"/>
        <w:ind w:left="1440" w:hanging="360"/>
        <w:contextualSpacing w:val="1"/>
        <w:rPr/>
      </w:pPr>
      <w:r w:rsidDel="00000000" w:rsidR="00000000" w:rsidRPr="00000000">
        <w:rPr>
          <w:rtl w:val="0"/>
        </w:rPr>
        <w:t xml:space="preserve">Level</w:t>
      </w:r>
      <w:r w:rsidDel="00000000" w:rsidR="00000000" w:rsidRPr="00000000">
        <w:rPr>
          <w:rtl w:val="0"/>
        </w:rPr>
      </w:r>
    </w:p>
    <w:p w:rsidR="00000000" w:rsidDel="00000000" w:rsidP="00000000" w:rsidRDefault="00000000" w:rsidRPr="00000000">
      <w:pPr>
        <w:pStyle w:val="Heading5"/>
        <w:ind w:left="0" w:firstLine="0"/>
        <w:contextualSpacing w:val="0"/>
      </w:pPr>
      <w:bookmarkStart w:colFirst="0" w:colLast="0" w:name="h.3tbugp1" w:id="45"/>
      <w:bookmarkEnd w:id="45"/>
      <w:r w:rsidDel="00000000" w:rsidR="00000000" w:rsidRPr="00000000">
        <w:rPr>
          <w:rtl w:val="0"/>
        </w:rPr>
        <w:t xml:space="preserve">2.6.1.3 Item Requirements</w:t>
      </w:r>
    </w:p>
    <w:p w:rsidR="00000000" w:rsidDel="00000000" w:rsidP="00000000" w:rsidRDefault="00000000" w:rsidRPr="00000000">
      <w:pPr>
        <w:ind w:left="720" w:firstLine="0"/>
        <w:contextualSpacing w:val="0"/>
      </w:pPr>
      <w:r w:rsidDel="00000000" w:rsidR="00000000" w:rsidRPr="00000000">
        <w:rPr>
          <w:rtl w:val="0"/>
        </w:rPr>
        <w:t xml:space="preserve">F22- Catnip - Permanently increases Strength</w:t>
      </w:r>
    </w:p>
    <w:p w:rsidR="00000000" w:rsidDel="00000000" w:rsidP="00000000" w:rsidRDefault="00000000" w:rsidRPr="00000000">
      <w:pPr>
        <w:ind w:left="720" w:firstLine="0"/>
        <w:contextualSpacing w:val="0"/>
      </w:pPr>
      <w:r w:rsidDel="00000000" w:rsidR="00000000" w:rsidRPr="00000000">
        <w:rPr>
          <w:rtl w:val="0"/>
        </w:rPr>
        <w:t xml:space="preserve">F23- Warm Milk - Increases Health to max</w:t>
      </w:r>
    </w:p>
    <w:p w:rsidR="00000000" w:rsidDel="00000000" w:rsidP="00000000" w:rsidRDefault="00000000" w:rsidRPr="00000000">
      <w:pPr>
        <w:ind w:left="720" w:firstLine="0"/>
        <w:contextualSpacing w:val="0"/>
      </w:pPr>
      <w:commentRangeStart w:id="24"/>
      <w:r w:rsidDel="00000000" w:rsidR="00000000" w:rsidRPr="00000000">
        <w:rPr>
          <w:rtl w:val="0"/>
        </w:rPr>
        <w:t xml:space="preserve">F24- Can of Tuna - Permanently increases Defense</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8h4qwu" w:id="46"/>
      <w:bookmarkEnd w:id="46"/>
      <w:r w:rsidDel="00000000" w:rsidR="00000000" w:rsidRPr="00000000">
        <w:rPr>
          <w:rtl w:val="0"/>
        </w:rPr>
        <w:t xml:space="preserve">2.6.2 Human Interface Requirements</w:t>
      </w:r>
    </w:p>
    <w:p w:rsidR="00000000" w:rsidDel="00000000" w:rsidP="00000000" w:rsidRDefault="00000000" w:rsidRPr="00000000">
      <w:pPr>
        <w:numPr>
          <w:ilvl w:val="0"/>
          <w:numId w:val="1"/>
        </w:numPr>
        <w:spacing w:after="0" w:lineRule="auto"/>
        <w:ind w:left="720" w:hanging="360"/>
        <w:contextualSpacing w:val="1"/>
        <w:rPr/>
      </w:pPr>
      <w:commentRangeStart w:id="25"/>
      <w:r w:rsidDel="00000000" w:rsidR="00000000" w:rsidRPr="00000000">
        <w:rPr>
          <w:rtl w:val="0"/>
        </w:rPr>
        <w:t xml:space="preserve">Must be GUI based with efficient use of mouse point and click and menu features</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Must be user friendly by providing:</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Intelligent display and sequencing of queries and menus</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User oriented error and warning messages</w:t>
      </w:r>
      <w:r w:rsidDel="00000000" w:rsidR="00000000" w:rsidRPr="00000000">
        <w:rPr>
          <w:rtl w:val="0"/>
        </w:rPr>
      </w:r>
    </w:p>
    <w:p w:rsidR="00000000" w:rsidDel="00000000" w:rsidP="00000000" w:rsidRDefault="00000000" w:rsidRPr="00000000">
      <w:pPr>
        <w:numPr>
          <w:ilvl w:val="1"/>
          <w:numId w:val="1"/>
        </w:numPr>
        <w:spacing w:before="0" w:lineRule="auto"/>
        <w:ind w:left="1440" w:hanging="360"/>
        <w:contextualSpacing w:val="1"/>
        <w:rPr/>
      </w:pPr>
      <w:r w:rsidDel="00000000" w:rsidR="00000000" w:rsidRPr="00000000">
        <w:rPr>
          <w:rtl w:val="0"/>
        </w:rPr>
        <w:t xml:space="preserve">Online and offline help information</w:t>
      </w:r>
      <w:r w:rsidDel="00000000" w:rsidR="00000000" w:rsidRPr="00000000">
        <w:rPr>
          <w:rtl w:val="0"/>
        </w:rPr>
      </w:r>
    </w:p>
    <w:p w:rsidR="00000000" w:rsidDel="00000000" w:rsidP="00000000" w:rsidRDefault="00000000" w:rsidRPr="00000000">
      <w:pPr>
        <w:pStyle w:val="Heading3"/>
        <w:contextualSpacing w:val="0"/>
      </w:pPr>
      <w:bookmarkStart w:colFirst="0" w:colLast="0" w:name="h.nmf14n" w:id="47"/>
      <w:bookmarkEnd w:id="47"/>
      <w:r w:rsidDel="00000000" w:rsidR="00000000" w:rsidRPr="00000000">
        <w:rPr>
          <w:rtl w:val="0"/>
        </w:rPr>
        <w:t xml:space="preserve">2.6.3 Undesirable Characteristics</w:t>
      </w:r>
    </w:p>
    <w:p w:rsidR="00000000" w:rsidDel="00000000" w:rsidP="00000000" w:rsidRDefault="00000000" w:rsidRPr="00000000">
      <w:pPr>
        <w:numPr>
          <w:ilvl w:val="0"/>
          <w:numId w:val="9"/>
        </w:numPr>
        <w:spacing w:after="0" w:lineRule="auto"/>
        <w:ind w:left="720" w:hanging="360"/>
        <w:contextualSpacing w:val="1"/>
        <w:rPr>
          <w:color w:val="000000"/>
          <w:highlight w:val="white"/>
        </w:rPr>
      </w:pPr>
      <w:r w:rsidDel="00000000" w:rsidR="00000000" w:rsidRPr="00000000">
        <w:rPr>
          <w:color w:val="000000"/>
          <w:highlight w:val="white"/>
          <w:rtl w:val="0"/>
        </w:rPr>
        <w:t xml:space="preserve">Lengthy user manual - focus on great on-line help and reference documentation as well as innovative "getting started" tutorial. Ask yourself, how would I like to learn how to use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before="0" w:lineRule="auto"/>
        <w:ind w:left="720" w:hanging="360"/>
        <w:contextualSpacing w:val="1"/>
        <w:rPr>
          <w:color w:val="000000"/>
          <w:highlight w:val="white"/>
        </w:rPr>
      </w:pPr>
      <w:r w:rsidDel="00000000" w:rsidR="00000000" w:rsidRPr="00000000">
        <w:rPr>
          <w:color w:val="000000"/>
          <w:highlight w:val="white"/>
          <w:rtl w:val="0"/>
        </w:rPr>
        <w:t xml:space="preserve">Need for external components such as backup utility or DBMS that might have to be purchased by your customer (these issues can be discussed with your customer and TA).</w:t>
      </w:r>
    </w:p>
    <w:p w:rsidR="00000000" w:rsidDel="00000000" w:rsidP="00000000" w:rsidRDefault="00000000" w:rsidRPr="00000000">
      <w:pPr>
        <w:pStyle w:val="Heading3"/>
        <w:contextualSpacing w:val="0"/>
      </w:pPr>
      <w:bookmarkStart w:colFirst="0" w:colLast="0" w:name="h.37m2jsg" w:id="48"/>
      <w:bookmarkEnd w:id="48"/>
      <w:r w:rsidDel="00000000" w:rsidR="00000000" w:rsidRPr="00000000">
        <w:rPr>
          <w:rtl w:val="0"/>
        </w:rPr>
        <w:t xml:space="preserve">2.6.4 Basic Non-functional Requirements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tl w:val="0"/>
        </w:rPr>
        <w:t xml:space="preserve">The game takes place in an elementary school and the player battles their kitty against other the kitties of </w:t>
      </w:r>
      <w:del w:author="Liam MacKinnon" w:id="1" w:date="2016-02-12T03:49:41Z">
        <w:commentRangeStart w:id="26"/>
        <w:r w:rsidDel="00000000" w:rsidR="00000000" w:rsidRPr="00000000">
          <w:rPr>
            <w:rtl w:val="0"/>
          </w:rPr>
          <w:delText xml:space="preserve">other </w:delText>
        </w:r>
      </w:del>
      <w:ins w:author="Liam MacKinnon" w:id="1" w:date="2016-02-12T03:49:41Z">
        <w:commentRangeEnd w:id="26"/>
        <w:r w:rsidDel="00000000" w:rsidR="00000000" w:rsidRPr="00000000">
          <w:commentReference w:id="26"/>
        </w:r>
        <w:r w:rsidDel="00000000" w:rsidR="00000000" w:rsidRPr="00000000">
          <w:rPr>
            <w:rtl w:val="0"/>
          </w:rPr>
          <w:t xml:space="preserve">teachers</w:t>
        </w:r>
      </w:ins>
      <w:del w:author="Liam MacKinnon" w:id="1" w:date="2016-02-12T03:49:41Z">
        <w:r w:rsidDel="00000000" w:rsidR="00000000" w:rsidRPr="00000000">
          <w:rPr>
            <w:rtl w:val="0"/>
          </w:rPr>
          <w:delText xml:space="preserve">students</w:delText>
        </w:r>
      </w:del>
      <w:r w:rsidDel="00000000" w:rsidR="00000000" w:rsidRPr="00000000">
        <w:rPr>
          <w:rtl w:val="0"/>
        </w:rPr>
      </w:r>
    </w:p>
    <w:p w:rsidR="00000000" w:rsidDel="00000000" w:rsidP="00000000" w:rsidRDefault="00000000" w:rsidRPr="00000000">
      <w:pPr>
        <w:pStyle w:val="Heading1"/>
        <w:contextualSpacing w:val="0"/>
      </w:pPr>
      <w:bookmarkStart w:colFirst="0" w:colLast="0" w:name="h.1mrcu09" w:id="49"/>
      <w:bookmarkEnd w:id="49"/>
      <w:r w:rsidDel="00000000" w:rsidR="00000000" w:rsidRPr="00000000">
        <w:rPr>
          <w:rtl w:val="0"/>
        </w:rPr>
        <w:t xml:space="preserve">3. Specific Requirements </w:t>
      </w:r>
      <w:commentRangeStart w:id="27"/>
      <w:commentRangeStart w:id="28"/>
      <w:r w:rsidDel="00000000" w:rsidR="00000000" w:rsidRPr="00000000">
        <w:rPr>
          <w:strike w:val="1"/>
          <w:rtl w:val="0"/>
        </w:rPr>
        <w:t xml:space="preserve">(</w:t>
      </w:r>
      <w:commentRangeStart w:id="29"/>
      <w:commentRangeStart w:id="30"/>
      <w:commentRangeStart w:id="31"/>
      <w:commentRangeStart w:id="32"/>
      <w:r w:rsidDel="00000000" w:rsidR="00000000" w:rsidRPr="00000000">
        <w:rPr>
          <w:strike w:val="1"/>
          <w:rtl w:val="0"/>
        </w:rPr>
        <w:t xml:space="preserve">Sulian</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strike w:val="1"/>
          <w:rtl w:val="0"/>
        </w:rPr>
        <w:t xml:space="preserve">)</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pStyle w:val="Heading2"/>
        <w:contextualSpacing w:val="0"/>
      </w:pPr>
      <w:bookmarkStart w:colFirst="0" w:colLast="0" w:name="h.46r0co2" w:id="50"/>
      <w:bookmarkEnd w:id="50"/>
      <w:r w:rsidDel="00000000" w:rsidR="00000000" w:rsidRPr="00000000">
        <w:rPr>
          <w:rtl w:val="0"/>
        </w:rPr>
        <w:t xml:space="preserve">3.1 External interface requirements</w:t>
      </w:r>
    </w:p>
    <w:p w:rsidR="00000000" w:rsidDel="00000000" w:rsidP="00000000" w:rsidRDefault="00000000" w:rsidRPr="00000000">
      <w:pPr>
        <w:pStyle w:val="Heading3"/>
        <w:contextualSpacing w:val="0"/>
      </w:pPr>
      <w:bookmarkStart w:colFirst="0" w:colLast="0" w:name="h.2lwamvv" w:id="51"/>
      <w:bookmarkEnd w:id="51"/>
      <w:r w:rsidDel="00000000" w:rsidR="00000000" w:rsidRPr="00000000">
        <w:rPr>
          <w:rtl w:val="0"/>
        </w:rPr>
        <w:t xml:space="preserve">3.1.1 User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interface will be represented by several graphical windows.</w:t>
      </w:r>
    </w:p>
    <w:p w:rsidR="00000000" w:rsidDel="00000000" w:rsidP="00000000" w:rsidRDefault="00000000" w:rsidRPr="00000000">
      <w:pPr>
        <w:contextualSpacing w:val="0"/>
      </w:pPr>
      <w:r w:rsidDel="00000000" w:rsidR="00000000" w:rsidRPr="00000000">
        <w:rPr>
          <w:rtl w:val="0"/>
        </w:rPr>
        <w:t xml:space="preserve">These windows include:</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Title screen</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Character selection</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Movement Window</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Inventory/Stats Window</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Battle Window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11kx3o" w:id="52"/>
      <w:bookmarkEnd w:id="52"/>
      <w:r w:rsidDel="00000000" w:rsidR="00000000" w:rsidRPr="00000000">
        <w:rPr>
          <w:rtl w:val="0"/>
        </w:rPr>
        <w:t xml:space="preserve">3.1.1.1 Title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window shows the options to create a new character, load a previously saved character, load the last played character or quit the game. Creation of a new character loads the character selection window. Loading a previously saved character loads the movement window. </w:t>
      </w:r>
      <w:ins w:author="jalapanopepper" w:id="2" w:date="2016-02-12T03:48:12Z">
        <w:r w:rsidDel="00000000" w:rsidR="00000000" w:rsidRPr="00000000">
          <w:rPr>
            <w:rtl w:val="0"/>
          </w:rPr>
          <w:t xml:space="preserve">Pressing the quit button </w:t>
        </w:r>
      </w:ins>
      <w:del w:author="jalapanopepper" w:id="2" w:date="2016-02-12T03:48:12Z">
        <w:r w:rsidDel="00000000" w:rsidR="00000000" w:rsidRPr="00000000">
          <w:rPr>
            <w:rtl w:val="0"/>
          </w:rPr>
          <w:delText xml:space="preserve">Quitting the game</w:delText>
        </w:r>
      </w:del>
      <w:r w:rsidDel="00000000" w:rsidR="00000000" w:rsidRPr="00000000">
        <w:rPr>
          <w:rtl w:val="0"/>
        </w:rPr>
        <w:t xml:space="preserve"> quits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l18frh" w:id="53"/>
      <w:bookmarkEnd w:id="53"/>
      <w:r w:rsidDel="00000000" w:rsidR="00000000" w:rsidRPr="00000000">
        <w:rPr>
          <w:rtl w:val="0"/>
        </w:rPr>
        <w:t xml:space="preserve">3.1.1.2 Character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window shows the selection of characters to choose from. Once a character is selected another window opens where you can enter your character’s name. Clicking the finished button will load the movement window and initialize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06ipza" w:id="54"/>
      <w:bookmarkEnd w:id="54"/>
      <w:r w:rsidDel="00000000" w:rsidR="00000000" w:rsidRPr="00000000">
        <w:rPr>
          <w:rtl w:val="0"/>
        </w:rPr>
        <w:t xml:space="preserve">3.1.1.3 Movement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window will show the the layout of the area the character is in. This is where the character can move around. Upon selection of the menu button the Inventory/Stats window opens. Upon an encounter, the battle window is 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k668n3" w:id="55"/>
      <w:bookmarkEnd w:id="55"/>
      <w:r w:rsidDel="00000000" w:rsidR="00000000" w:rsidRPr="00000000">
        <w:rPr>
          <w:rtl w:val="0"/>
        </w:rPr>
        <w:t xml:space="preserve">3.1.1.4 Inventory/Stats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window will show the stats of your kitties as well as any items you are carrying. From here you can also use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zbgiuw" w:id="56"/>
      <w:bookmarkEnd w:id="56"/>
      <w:r w:rsidDel="00000000" w:rsidR="00000000" w:rsidRPr="00000000">
        <w:rPr>
          <w:rtl w:val="0"/>
        </w:rPr>
        <w:t xml:space="preserve">3.1.1.5 Battle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window will show character and enemy graphics, as well as the status of both, and any actions that the character may take. A message will display the results of any actions and (optional) animations will also play. Upon victory, the movement window is loaded. </w:t>
      </w:r>
      <w:commentRangeStart w:id="33"/>
      <w:r w:rsidDel="00000000" w:rsidR="00000000" w:rsidRPr="00000000">
        <w:rPr>
          <w:rtl w:val="0"/>
        </w:rPr>
        <w:t xml:space="preserve">On defeat, the title screen is loaded.</w:t>
      </w:r>
    </w:p>
    <w:p w:rsidR="00000000" w:rsidDel="00000000" w:rsidP="00000000" w:rsidRDefault="00000000" w:rsidRPr="00000000">
      <w:pPr>
        <w:contextualSpacing w:val="0"/>
      </w:pPr>
      <w:commentRangeEnd w:id="33"/>
      <w:r w:rsidDel="00000000" w:rsidR="00000000" w:rsidRPr="00000000">
        <w:commentReference w:id="33"/>
      </w:r>
      <w:r w:rsidDel="00000000" w:rsidR="00000000" w:rsidRPr="00000000">
        <w:rPr>
          <w:rtl w:val="0"/>
        </w:rPr>
      </w:r>
    </w:p>
    <w:p w:rsidR="00000000" w:rsidDel="00000000" w:rsidP="00000000" w:rsidRDefault="00000000" w:rsidRPr="00000000">
      <w:pPr>
        <w:pStyle w:val="Heading3"/>
        <w:contextualSpacing w:val="0"/>
      </w:pPr>
      <w:bookmarkStart w:colFirst="0" w:colLast="0" w:name="h.1egqt2p" w:id="57"/>
      <w:bookmarkEnd w:id="57"/>
      <w:r w:rsidDel="00000000" w:rsidR="00000000" w:rsidRPr="00000000">
        <w:rPr>
          <w:rtl w:val="0"/>
        </w:rPr>
        <w:t xml:space="preserve">3.1.2 Hardware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34"/>
      <w:r w:rsidDel="00000000" w:rsidR="00000000" w:rsidRPr="00000000">
        <w:rPr>
          <w:rtl w:val="0"/>
        </w:rPr>
        <w:t xml:space="preserve">This game will support the use of a mouse and keyboard as input devices.</w:t>
      </w:r>
      <w:commentRangeEnd w:id="34"/>
      <w:r w:rsidDel="00000000" w:rsidR="00000000" w:rsidRPr="00000000">
        <w:commentReference w:id="3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ygebqi" w:id="58"/>
      <w:bookmarkEnd w:id="58"/>
      <w:r w:rsidDel="00000000" w:rsidR="00000000" w:rsidRPr="00000000">
        <w:rPr>
          <w:rtl w:val="0"/>
        </w:rPr>
        <w:t xml:space="preserve">3.1.3 Software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game will require the Java 1.7 runtime environment </w:t>
      </w:r>
      <w:commentRangeStart w:id="35"/>
      <w:commentRangeStart w:id="36"/>
      <w:r w:rsidDel="00000000" w:rsidR="00000000" w:rsidRPr="00000000">
        <w:rPr>
          <w:strike w:val="1"/>
          <w:rtl w:val="0"/>
        </w:rPr>
        <w:t xml:space="preserve">(Possible)</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dlolyb" w:id="59"/>
      <w:bookmarkEnd w:id="59"/>
      <w:r w:rsidDel="00000000" w:rsidR="00000000" w:rsidRPr="00000000">
        <w:rPr>
          <w:rtl w:val="0"/>
        </w:rPr>
        <w:t xml:space="preserve">3.1.4 Communication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Network connections will not be required for this game, as it is a single player offline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qyw64" w:id="60"/>
      <w:bookmarkEnd w:id="60"/>
      <w:r w:rsidDel="00000000" w:rsidR="00000000" w:rsidRPr="00000000">
        <w:rPr>
          <w:rtl w:val="0"/>
        </w:rPr>
        <w:t xml:space="preserve">3.2 Classes/Objects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cqmetx" w:id="61"/>
      <w:bookmarkEnd w:id="61"/>
      <w:r w:rsidDel="00000000" w:rsidR="00000000" w:rsidRPr="00000000">
        <w:rPr>
          <w:rtl w:val="0"/>
        </w:rPr>
        <w:t xml:space="preserve">3.2.1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who the player will be controlling throughout the game. </w:t>
      </w:r>
      <w:commentRangeStart w:id="37"/>
      <w:r w:rsidDel="00000000" w:rsidR="00000000" w:rsidRPr="00000000">
        <w:rPr>
          <w:rtl w:val="0"/>
        </w:rPr>
        <w:t xml:space="preserve">They will get to choose of a small set at the beginning of the game.</w:t>
      </w:r>
      <w:commentRangeEnd w:id="37"/>
      <w:r w:rsidDel="00000000" w:rsidR="00000000" w:rsidRPr="00000000">
        <w:commentReference w:id="3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rvwp1q" w:id="62"/>
      <w:bookmarkEnd w:id="62"/>
      <w:r w:rsidDel="00000000" w:rsidR="00000000" w:rsidRPr="00000000">
        <w:rPr>
          <w:rtl w:val="0"/>
        </w:rPr>
        <w:t xml:space="preserve">3.2.2 Kitty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the characters that the player and npc’s will use to battle.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4bvk7pj" w:id="63"/>
      <w:bookmarkEnd w:id="63"/>
      <w:r w:rsidDel="00000000" w:rsidR="00000000" w:rsidRPr="00000000">
        <w:rPr>
          <w:rtl w:val="0"/>
        </w:rPr>
        <w:t xml:space="preserve">3.2.2.1 Status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kitty will start with a certain amount of </w:t>
      </w:r>
      <w:commentRangeStart w:id="38"/>
      <w:r w:rsidDel="00000000" w:rsidR="00000000" w:rsidRPr="00000000">
        <w:rPr>
          <w:rtl w:val="0"/>
        </w:rPr>
        <w:t xml:space="preserve">status points</w:t>
      </w:r>
      <w:commentRangeEnd w:id="38"/>
      <w:r w:rsidDel="00000000" w:rsidR="00000000" w:rsidRPr="00000000">
        <w:commentReference w:id="38"/>
      </w:r>
      <w:r w:rsidDel="00000000" w:rsidR="00000000" w:rsidRPr="00000000">
        <w:rPr>
          <w:rtl w:val="0"/>
        </w:rPr>
        <w:t xml:space="preserve"> that depend on its’ 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r0uhxc" w:id="64"/>
      <w:bookmarkEnd w:id="64"/>
      <w:r w:rsidDel="00000000" w:rsidR="00000000" w:rsidRPr="00000000">
        <w:rPr>
          <w:rtl w:val="0"/>
        </w:rPr>
        <w:t xml:space="preserve">3.2.2.2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Attributes are permanent status points which each kitty possesses. These depend on the </w:t>
      </w:r>
      <w:commentRangeStart w:id="39"/>
      <w:r w:rsidDel="00000000" w:rsidR="00000000" w:rsidRPr="00000000">
        <w:rPr>
          <w:rtl w:val="0"/>
        </w:rPr>
        <w:t xml:space="preserve">type </w:t>
      </w:r>
      <w:commentRangeEnd w:id="39"/>
      <w:r w:rsidDel="00000000" w:rsidR="00000000" w:rsidRPr="00000000">
        <w:commentReference w:id="39"/>
      </w:r>
      <w:r w:rsidDel="00000000" w:rsidR="00000000" w:rsidRPr="00000000">
        <w:rPr>
          <w:rtl w:val="0"/>
        </w:rPr>
        <w:t xml:space="preserve">and level of the Kitty. These can be modified by leveling up or using certain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1664s55" w:id="65"/>
      <w:bookmarkEnd w:id="65"/>
      <w:r w:rsidDel="00000000" w:rsidR="00000000" w:rsidRPr="00000000">
        <w:rPr>
          <w:rtl w:val="0"/>
        </w:rPr>
        <w:t xml:space="preserve">3.2.2.3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player wins an encounter, their Kitty will gain a</w:t>
      </w:r>
      <w:commentRangeStart w:id="40"/>
      <w:r w:rsidDel="00000000" w:rsidR="00000000" w:rsidRPr="00000000">
        <w:rPr>
          <w:strike w:val="1"/>
          <w:rtl w:val="0"/>
        </w:rPr>
        <w:t xml:space="preserve"> set </w:t>
      </w:r>
      <w:commentRangeEnd w:id="40"/>
      <w:r w:rsidDel="00000000" w:rsidR="00000000" w:rsidRPr="00000000">
        <w:commentReference w:id="40"/>
      </w:r>
      <w:r w:rsidDel="00000000" w:rsidR="00000000" w:rsidRPr="00000000">
        <w:rPr>
          <w:rtl w:val="0"/>
        </w:rPr>
        <w:t xml:space="preserve">number of experience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q5sasy" w:id="66"/>
      <w:bookmarkEnd w:id="66"/>
      <w:r w:rsidDel="00000000" w:rsidR="00000000" w:rsidRPr="00000000">
        <w:rPr>
          <w:rtl w:val="0"/>
        </w:rPr>
        <w:t xml:space="preserve">3.2.2.4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level of the Kitty depends on the amount of experience points earned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5b2l0r" w:id="67"/>
      <w:bookmarkEnd w:id="67"/>
      <w:r w:rsidDel="00000000" w:rsidR="00000000" w:rsidRPr="00000000">
        <w:rPr>
          <w:rtl w:val="0"/>
        </w:rPr>
        <w:t xml:space="preserve">3.2.3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kgcv8k" w:id="68"/>
      <w:bookmarkEnd w:id="68"/>
      <w:r w:rsidDel="00000000" w:rsidR="00000000" w:rsidRPr="00000000">
        <w:rPr>
          <w:rtl w:val="0"/>
        </w:rPr>
        <w:t xml:space="preserve">3.2.3.1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where the player can return in order to heal their Kitty or talk to Mommy.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4g0dwd" w:id="69"/>
      <w:bookmarkEnd w:id="69"/>
      <w:r w:rsidDel="00000000" w:rsidR="00000000" w:rsidRPr="00000000">
        <w:rPr>
          <w:rtl w:val="0"/>
        </w:rPr>
        <w:t xml:space="preserve">3.2.3.2 Playground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1"/>
      <w:r w:rsidDel="00000000" w:rsidR="00000000" w:rsidRPr="00000000">
        <w:rPr>
          <w:rtl w:val="0"/>
        </w:rPr>
        <w:t xml:space="preserve">This is where the game starts and the player can have their first battles.</w:t>
      </w:r>
      <w:commentRangeEnd w:id="41"/>
      <w:r w:rsidDel="00000000" w:rsidR="00000000" w:rsidRPr="00000000">
        <w:commentReference w:id="4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1jlao46" w:id="70"/>
      <w:bookmarkEnd w:id="70"/>
      <w:r w:rsidDel="00000000" w:rsidR="00000000" w:rsidRPr="00000000">
        <w:rPr>
          <w:rtl w:val="0"/>
        </w:rPr>
        <w:t xml:space="preserve">3.2.3.3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43ky6rz" w:id="71"/>
      <w:bookmarkEnd w:id="71"/>
      <w:r w:rsidDel="00000000" w:rsidR="00000000" w:rsidRPr="00000000">
        <w:rPr>
          <w:rtl w:val="0"/>
        </w:rPr>
        <w:t xml:space="preserve">3.2.3.3.1 Classrooms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areas where the player will battle other </w:t>
      </w:r>
      <w:commentRangeStart w:id="42"/>
      <w:r w:rsidDel="00000000" w:rsidR="00000000" w:rsidRPr="00000000">
        <w:rPr>
          <w:rtl w:val="0"/>
        </w:rPr>
        <w:t xml:space="preserve">Kitty owners</w:t>
      </w:r>
      <w:commentRangeEnd w:id="42"/>
      <w:r w:rsidDel="00000000" w:rsidR="00000000" w:rsidRPr="00000000">
        <w:commentReference w:id="42"/>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2iq8gzs" w:id="72"/>
      <w:bookmarkEnd w:id="72"/>
      <w:r w:rsidDel="00000000" w:rsidR="00000000" w:rsidRPr="00000000">
        <w:rPr>
          <w:rtl w:val="0"/>
        </w:rPr>
        <w:t xml:space="preserve">3.2.3.3.2 Elevators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areas that can transport the player between floors, including the roof, in the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xvir7l" w:id="73"/>
      <w:bookmarkEnd w:id="73"/>
      <w:r w:rsidDel="00000000" w:rsidR="00000000" w:rsidRPr="00000000">
        <w:rPr>
          <w:rtl w:val="0"/>
        </w:rPr>
        <w:t xml:space="preserve">3.2.3.3.3 Roof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3"/>
      <w:r w:rsidDel="00000000" w:rsidR="00000000" w:rsidRPr="00000000">
        <w:rPr>
          <w:rtl w:val="0"/>
        </w:rPr>
        <w:t xml:space="preserve">This is where the player will fight the final boss </w:t>
      </w:r>
      <w:commentRangeEnd w:id="43"/>
      <w:r w:rsidDel="00000000" w:rsidR="00000000" w:rsidRPr="00000000">
        <w:commentReference w:id="4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3hv69ve" w:id="74"/>
      <w:bookmarkEnd w:id="74"/>
      <w:r w:rsidDel="00000000" w:rsidR="00000000" w:rsidRPr="00000000">
        <w:rPr>
          <w:rtl w:val="0"/>
        </w:rPr>
        <w:t xml:space="preserve">3.2.3.3.4 Hallway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hallway is a connecter between the classrooms and the elevator.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x0gk37" w:id="75"/>
      <w:bookmarkEnd w:id="75"/>
      <w:r w:rsidDel="00000000" w:rsidR="00000000" w:rsidRPr="00000000">
        <w:rPr>
          <w:rtl w:val="0"/>
        </w:rPr>
        <w:t xml:space="preserve">3.2.4 Encounter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4h042r0" w:id="76"/>
      <w:bookmarkEnd w:id="76"/>
      <w:r w:rsidDel="00000000" w:rsidR="00000000" w:rsidRPr="00000000">
        <w:rPr>
          <w:rtl w:val="0"/>
        </w:rPr>
        <w:t xml:space="preserve">3.2.4.1 Enemy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who the character will be fighting against in the school. They become more difficult as the player ascends floors.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w5ecyt" w:id="77"/>
      <w:bookmarkEnd w:id="77"/>
      <w:r w:rsidDel="00000000" w:rsidR="00000000" w:rsidRPr="00000000">
        <w:rPr>
          <w:rtl w:val="0"/>
        </w:rPr>
        <w:t xml:space="preserve">3.2.4.2 Boss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character the player will fight. Also the most difficult enemy.</w:t>
      </w:r>
      <w:ins w:author="jalapanopepper" w:id="3" w:date="2016-02-12T03:56:56Z">
        <w:r w:rsidDel="00000000" w:rsidR="00000000" w:rsidRPr="00000000">
          <w:rPr>
            <w:rtl w:val="0"/>
          </w:rPr>
          <w:t xml:space="preserve"> This will be a tasteful depiction of Danny Silver.</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baon6m" w:id="78"/>
      <w:bookmarkEnd w:id="78"/>
      <w:r w:rsidDel="00000000" w:rsidR="00000000" w:rsidRPr="00000000">
        <w:rPr>
          <w:rtl w:val="0"/>
        </w:rPr>
        <w:t xml:space="preserve">3.2.5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vac5uf" w:id="79"/>
      <w:bookmarkEnd w:id="79"/>
      <w:r w:rsidDel="00000000" w:rsidR="00000000" w:rsidRPr="00000000">
        <w:rPr>
          <w:rtl w:val="0"/>
        </w:rPr>
        <w:t xml:space="preserve">3.2.5.1 Warm Milk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Giving this to your Kitty will fully heal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afmg28" w:id="80"/>
      <w:bookmarkEnd w:id="80"/>
      <w:r w:rsidDel="00000000" w:rsidR="00000000" w:rsidRPr="00000000">
        <w:rPr>
          <w:rtl w:val="0"/>
        </w:rPr>
        <w:t xml:space="preserve">3.2.5.2 Cat Nip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Giving this to your Kitty will increase their strength.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pkwqa1" w:id="81"/>
      <w:bookmarkEnd w:id="81"/>
      <w:r w:rsidDel="00000000" w:rsidR="00000000" w:rsidRPr="00000000">
        <w:rPr>
          <w:rtl w:val="0"/>
        </w:rPr>
        <w:t xml:space="preserve">3.2.5.3 Tuna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Giving this to your Kitty will increase their defense.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9kk8xu" w:id="82"/>
      <w:bookmarkEnd w:id="82"/>
      <w:r w:rsidDel="00000000" w:rsidR="00000000" w:rsidRPr="00000000">
        <w:rPr>
          <w:rtl w:val="0"/>
        </w:rPr>
        <w:t xml:space="preserve">3.3 Performance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initialization the game should load and be ready to commence the game within 30 seconds. No action in the game should take longer than </w:t>
      </w:r>
      <w:commentRangeStart w:id="44"/>
      <w:r w:rsidDel="00000000" w:rsidR="00000000" w:rsidRPr="00000000">
        <w:rPr>
          <w:rtl w:val="0"/>
        </w:rPr>
        <w:t xml:space="preserve">10 seconds to process</w:t>
      </w:r>
      <w:commentRangeEnd w:id="44"/>
      <w:r w:rsidDel="00000000" w:rsidR="00000000" w:rsidRPr="00000000">
        <w:commentReference w:id="44"/>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opuj5n" w:id="83"/>
      <w:bookmarkEnd w:id="83"/>
      <w:r w:rsidDel="00000000" w:rsidR="00000000" w:rsidRPr="00000000">
        <w:rPr>
          <w:rtl w:val="0"/>
        </w:rPr>
        <w:t xml:space="preserve">3.4 Delay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Kitty RPG must be written to allow code reuse and extendability in the case the further updates are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8pi1tg" w:id="84"/>
      <w:bookmarkEnd w:id="84"/>
      <w:r w:rsidDel="00000000" w:rsidR="00000000" w:rsidRPr="00000000">
        <w:rPr>
          <w:rtl w:val="0"/>
        </w:rPr>
        <w:t xml:space="preserve">3.5 Software System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nusc19" w:id="85"/>
      <w:bookmarkEnd w:id="85"/>
      <w:r w:rsidDel="00000000" w:rsidR="00000000" w:rsidRPr="00000000">
        <w:rPr>
          <w:rtl w:val="0"/>
        </w:rPr>
        <w:t xml:space="preserve">3.5.1 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Kitty RPG should not fail more than once in 100 complete plays of the game. There should be a friendly error message and restart on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302m92" w:id="86"/>
      <w:bookmarkEnd w:id="86"/>
      <w:r w:rsidDel="00000000" w:rsidR="00000000" w:rsidRPr="00000000">
        <w:rPr>
          <w:rtl w:val="0"/>
        </w:rPr>
        <w:t xml:space="preserve">3.5.2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no password protected save files in this version of Hello Kitty RPG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mzq4wv" w:id="87"/>
      <w:bookmarkEnd w:id="87"/>
      <w:r w:rsidDel="00000000" w:rsidR="00000000" w:rsidRPr="00000000">
        <w:rPr>
          <w:rtl w:val="0"/>
        </w:rPr>
        <w:t xml:space="preserve">3.5.3 Maintainability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classes should be reusable for future updates to Hello Kitty RPG</w:t>
      </w:r>
    </w:p>
    <w:p w:rsidR="00000000" w:rsidDel="00000000" w:rsidP="00000000" w:rsidRDefault="00000000" w:rsidRPr="00000000">
      <w:pPr>
        <w:pStyle w:val="Heading1"/>
        <w:contextualSpacing w:val="0"/>
      </w:pPr>
      <w:bookmarkStart w:colFirst="0" w:colLast="0" w:name="h.2250f4o" w:id="88"/>
      <w:bookmarkEnd w:id="88"/>
      <w:r w:rsidDel="00000000" w:rsidR="00000000" w:rsidRPr="00000000">
        <w:rPr>
          <w:rtl w:val="0"/>
        </w:rPr>
        <w:t xml:space="preserve">4. Supporting Information</w:t>
      </w:r>
    </w:p>
    <w:p w:rsidR="00000000" w:rsidDel="00000000" w:rsidP="00000000" w:rsidRDefault="00000000" w:rsidRPr="00000000">
      <w:pPr>
        <w:pStyle w:val="Heading2"/>
        <w:contextualSpacing w:val="0"/>
      </w:pPr>
      <w:bookmarkStart w:colFirst="0" w:colLast="0" w:name="h.haapch" w:id="89"/>
      <w:bookmarkEnd w:id="89"/>
      <w:r w:rsidDel="00000000" w:rsidR="00000000" w:rsidRPr="00000000">
        <w:rPr>
          <w:rtl w:val="0"/>
        </w:rPr>
        <w:t xml:space="preserve">4.1. Management Plan</w:t>
      </w:r>
    </w:p>
    <w:p w:rsidR="00000000" w:rsidDel="00000000" w:rsidP="00000000" w:rsidRDefault="00000000" w:rsidRPr="00000000">
      <w:pPr>
        <w:pStyle w:val="Heading3"/>
        <w:contextualSpacing w:val="0"/>
      </w:pPr>
      <w:bookmarkStart w:colFirst="0" w:colLast="0" w:name="h.319y80a" w:id="90"/>
      <w:bookmarkEnd w:id="90"/>
      <w:r w:rsidDel="00000000" w:rsidR="00000000" w:rsidRPr="00000000">
        <w:rPr>
          <w:rtl w:val="0"/>
        </w:rPr>
        <w:t xml:space="preserve">4.1.1. Introduction</w:t>
      </w:r>
    </w:p>
    <w:p w:rsidR="00000000" w:rsidDel="00000000" w:rsidP="00000000" w:rsidRDefault="00000000" w:rsidRPr="00000000">
      <w:pPr>
        <w:pStyle w:val="Heading4"/>
        <w:contextualSpacing w:val="0"/>
      </w:pPr>
      <w:bookmarkStart w:colFirst="0" w:colLast="0" w:name="h.1gf8i83" w:id="91"/>
      <w:bookmarkEnd w:id="91"/>
      <w:r w:rsidDel="00000000" w:rsidR="00000000" w:rsidRPr="00000000">
        <w:rPr>
          <w:rtl w:val="0"/>
        </w:rPr>
        <w:t xml:space="preserve">4.1.1.1. Project Overview</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Hello Kitty RPG</w:t>
      </w:r>
      <w:r w:rsidDel="00000000" w:rsidR="00000000" w:rsidRPr="00000000">
        <w:rPr>
          <w:rtl w:val="0"/>
        </w:rPr>
        <w:t xml:space="preserve"> is a </w:t>
      </w:r>
      <w:commentRangeStart w:id="45"/>
      <w:r w:rsidDel="00000000" w:rsidR="00000000" w:rsidRPr="00000000">
        <w:rPr>
          <w:rtl w:val="0"/>
        </w:rPr>
        <w:t xml:space="preserve">simple </w:t>
      </w:r>
      <w:commentRangeEnd w:id="45"/>
      <w:r w:rsidDel="00000000" w:rsidR="00000000" w:rsidRPr="00000000">
        <w:commentReference w:id="45"/>
      </w:r>
      <w:r w:rsidDel="00000000" w:rsidR="00000000" w:rsidRPr="00000000">
        <w:rPr>
          <w:rtl w:val="0"/>
        </w:rPr>
        <w:t xml:space="preserve">Roleplaying Game that has been commissioned by Hello Kitty Elementary School, and is being developed by WumboSoft Entertainment. The goal of this project is to develop a fun and enjoyable game for the school children who attend HKES, and their parents. The children will play characters who attend HKES and must battle their way through the school to become HKES’s best Kitty Trainer.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40ew0vw" w:id="92"/>
      <w:bookmarkEnd w:id="92"/>
      <w:r w:rsidDel="00000000" w:rsidR="00000000" w:rsidRPr="00000000">
        <w:rPr>
          <w:rtl w:val="0"/>
        </w:rPr>
        <w:t xml:space="preserve">4.1.1.2 Project Deliverables</w:t>
      </w:r>
    </w:p>
    <w:p w:rsidR="00000000" w:rsidDel="00000000" w:rsidP="00000000" w:rsidRDefault="00000000" w:rsidRPr="00000000">
      <w:pPr>
        <w:contextualSpacing w:val="0"/>
      </w:pPr>
      <w:r w:rsidDel="00000000" w:rsidR="00000000" w:rsidRPr="00000000">
        <w:rPr>
          <w:rtl w:val="0"/>
        </w:rPr>
        <w:tab/>
        <w:t xml:space="preserve">Below is a table describing the deliverable portions of this project, and their respective due dates.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5325"/>
        <w:gridCol w:w="2580"/>
        <w:tblGridChange w:id="0">
          <w:tblGrid>
            <w:gridCol w:w="1455"/>
            <w:gridCol w:w="5325"/>
            <w:gridCol w:w="25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i w:val="1"/>
                <w:rtl w:val="0"/>
              </w:rPr>
              <w:t xml:space="preserve">Deliverable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i w:val="1"/>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i w:val="1"/>
                <w:rtl w:val="0"/>
              </w:rPr>
              <w:t xml:space="preserve">Date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Requirements, Specifications, and Management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8,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Overview Presentation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Detailed Design and Test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Manual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w:t>
              <w:br w:type="textWrapping"/>
              <w:t xml:space="preserve">Demo, Game and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Evaluation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fk6b3p" w:id="93"/>
      <w:bookmarkEnd w:id="93"/>
      <w:r w:rsidDel="00000000" w:rsidR="00000000" w:rsidRPr="00000000">
        <w:rPr>
          <w:rtl w:val="0"/>
        </w:rPr>
        <w:t xml:space="preserve">4.1.1.3 Evolution of the Project Management Plan</w:t>
      </w:r>
    </w:p>
    <w:p w:rsidR="00000000" w:rsidDel="00000000" w:rsidP="00000000" w:rsidRDefault="00000000" w:rsidRPr="00000000">
      <w:pPr>
        <w:contextualSpacing w:val="0"/>
      </w:pPr>
      <w:r w:rsidDel="00000000" w:rsidR="00000000" w:rsidRPr="00000000">
        <w:rPr>
          <w:rtl w:val="0"/>
        </w:rPr>
        <w:tab/>
        <w:t xml:space="preserve">This document will be maintained on a weekly basis by the Project Manager</w:t>
      </w:r>
      <w:commentRangeStart w:id="46"/>
      <w:r w:rsidDel="00000000" w:rsidR="00000000" w:rsidRPr="00000000">
        <w:rPr>
          <w:rtl w:val="0"/>
        </w:rPr>
        <w:t xml:space="preserve">,</w:t>
      </w:r>
      <w:commentRangeEnd w:id="46"/>
      <w:r w:rsidDel="00000000" w:rsidR="00000000" w:rsidRPr="00000000">
        <w:commentReference w:id="46"/>
      </w:r>
      <w:r w:rsidDel="00000000" w:rsidR="00000000" w:rsidRPr="00000000">
        <w:rPr>
          <w:rtl w:val="0"/>
        </w:rPr>
        <w:t xml:space="preserve"> Jeff Werenka. A direct link to this document will be provided, where changes may be viewed in real time via Google Docs. It is the responsibility of the project leader, and of WumboSoft to keep this document up to date. This document adheres to the format of IEEE 1058.1-1987.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upglbi" w:id="94"/>
      <w:bookmarkEnd w:id="94"/>
      <w:r w:rsidDel="00000000" w:rsidR="00000000" w:rsidRPr="00000000">
        <w:rPr>
          <w:rtl w:val="0"/>
        </w:rPr>
        <w:t xml:space="preserve">4.1.1.4 Reference Materials</w:t>
      </w:r>
    </w:p>
    <w:p w:rsidR="00000000" w:rsidDel="00000000" w:rsidP="00000000" w:rsidRDefault="00000000" w:rsidRPr="00000000">
      <w:pPr>
        <w:contextualSpacing w:val="0"/>
      </w:pPr>
      <w:r w:rsidDel="00000000" w:rsidR="00000000" w:rsidRPr="00000000">
        <w:rPr>
          <w:rtl w:val="0"/>
        </w:rPr>
        <w:tab/>
        <w:t xml:space="preserve">For this project, we will be using reference materials as given by the instructor of COMP 3663, Danny Silver. This may include, but is not completely limited to the following:</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Braude, Eric J.  SOFTWARE ENGINEERING: An Object Oriented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It is here that we would like to reinforce that this document may continue to be updated. If more material is referenced, we will be updating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ep43zb" w:id="95"/>
      <w:bookmarkEnd w:id="95"/>
      <w:r w:rsidDel="00000000" w:rsidR="00000000" w:rsidRPr="00000000">
        <w:rPr>
          <w:rtl w:val="0"/>
        </w:rPr>
        <w:t xml:space="preserve">4.1.2 Project Organization</w:t>
      </w:r>
    </w:p>
    <w:p w:rsidR="00000000" w:rsidDel="00000000" w:rsidP="00000000" w:rsidRDefault="00000000" w:rsidRPr="00000000">
      <w:pPr>
        <w:pStyle w:val="Heading4"/>
        <w:contextualSpacing w:val="0"/>
      </w:pPr>
      <w:bookmarkStart w:colFirst="0" w:colLast="0" w:name="h.1tuee74" w:id="96"/>
      <w:bookmarkEnd w:id="96"/>
      <w:r w:rsidDel="00000000" w:rsidR="00000000" w:rsidRPr="00000000">
        <w:rPr>
          <w:rtl w:val="0"/>
        </w:rPr>
        <w:t xml:space="preserve">4.1.2.1 Process Model</w:t>
      </w:r>
    </w:p>
    <w:p w:rsidR="00000000" w:rsidDel="00000000" w:rsidP="00000000" w:rsidRDefault="00000000" w:rsidRPr="00000000">
      <w:pPr>
        <w:contextualSpacing w:val="0"/>
      </w:pPr>
      <w:r w:rsidDel="00000000" w:rsidR="00000000" w:rsidRPr="00000000">
        <w:rPr>
          <w:rtl w:val="0"/>
        </w:rPr>
        <w:tab/>
        <w:t xml:space="preserve">The development of this project will follow an iterative cycle. During the creation of each of the project deliverables, we will be revisiting the previous one(s) to mark improvements, and/or make any necessary changes. This will continue throughout the development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4du1wux" w:id="97"/>
      <w:bookmarkEnd w:id="97"/>
      <w:r w:rsidDel="00000000" w:rsidR="00000000" w:rsidRPr="00000000">
        <w:rPr>
          <w:rtl w:val="0"/>
        </w:rPr>
        <w:t xml:space="preserve">4.1.2.2 Organizational Structure</w:t>
      </w:r>
    </w:p>
    <w:p w:rsidR="00000000" w:rsidDel="00000000" w:rsidP="00000000" w:rsidRDefault="00000000" w:rsidRPr="00000000">
      <w:pPr>
        <w:contextualSpacing w:val="0"/>
      </w:pPr>
      <w:r w:rsidDel="00000000" w:rsidR="00000000" w:rsidRPr="00000000">
        <w:rPr>
          <w:rtl w:val="0"/>
        </w:rPr>
        <w:tab/>
        <w:t xml:space="preserve">The project roles are as follows:</w:t>
      </w:r>
    </w:p>
    <w:p w:rsidR="00000000" w:rsidDel="00000000" w:rsidP="00000000" w:rsidRDefault="00000000" w:rsidRPr="00000000">
      <w:pPr>
        <w:contextualSpacing w:val="0"/>
      </w:pPr>
      <w:r w:rsidDel="00000000" w:rsidR="00000000" w:rsidRPr="00000000">
        <w:rPr>
          <w:rtl w:val="0"/>
        </w:rPr>
        <w:tab/>
        <w:t xml:space="preserve">Project Manager, Communications Representative, Lead Developer, Lead Designer/UI Specialist, Lead Requirements, Lead Documenter, Webmaster, Lead Quality Assurance. </w:t>
      </w:r>
    </w:p>
    <w:p w:rsidR="00000000" w:rsidDel="00000000" w:rsidP="00000000" w:rsidRDefault="00000000" w:rsidRPr="00000000">
      <w:pPr>
        <w:contextualSpacing w:val="0"/>
      </w:pPr>
      <w:r w:rsidDel="00000000" w:rsidR="00000000" w:rsidRPr="00000000">
        <w:rPr>
          <w:rtl w:val="0"/>
        </w:rPr>
        <w:tab/>
        <w:t xml:space="preserve">These roles have been distributed as seen in the table below.</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465"/>
        <w:gridCol w:w="2835"/>
        <w:tblGridChange w:id="0">
          <w:tblGrid>
            <w:gridCol w:w="3060"/>
            <w:gridCol w:w="3465"/>
            <w:gridCol w:w="28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Cameron Ryan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Jeff Werenka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Sulian Shore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Lead Developer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Lead Designer/UI Specialist</w:t>
            </w:r>
          </w:p>
          <w:p w:rsidR="00000000" w:rsidDel="00000000" w:rsidP="00000000" w:rsidRDefault="00000000" w:rsidRPr="00000000">
            <w:pPr>
              <w:widowControl w:val="0"/>
              <w:spacing w:line="240" w:lineRule="auto"/>
              <w:contextualSpacing w:val="0"/>
            </w:pPr>
            <w:r w:rsidDel="00000000" w:rsidR="00000000" w:rsidRPr="00000000">
              <w:rPr>
                <w:rtl w:val="0"/>
              </w:rPr>
              <w:t xml:space="preserve">Webmaster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Manager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Communications Representative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Lead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Lead Documenter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Lead Quality Assurance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szc72q" w:id="98"/>
      <w:bookmarkEnd w:id="98"/>
      <w:r w:rsidDel="00000000" w:rsidR="00000000" w:rsidRPr="00000000">
        <w:rPr>
          <w:rtl w:val="0"/>
        </w:rPr>
        <w:t xml:space="preserve">4.1.2.3. Organizational Boundaries and Interfaces</w:t>
      </w:r>
    </w:p>
    <w:p w:rsidR="00000000" w:rsidDel="00000000" w:rsidP="00000000" w:rsidRDefault="00000000" w:rsidRPr="00000000">
      <w:pPr>
        <w:contextualSpacing w:val="0"/>
      </w:pPr>
      <w:r w:rsidDel="00000000" w:rsidR="00000000" w:rsidRPr="00000000">
        <w:rPr>
          <w:rtl w:val="0"/>
        </w:rPr>
        <w:tab/>
        <w:t xml:space="preserve">The project team will interact with the course professor, Danny Silver, as well as the course’s TA, Stephen Isiuwe. Additionally, communication between WumboSoft and HKES will take place between each teams Communications Representative: Jeff Werenka, and Jimmy Flemming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184mhaj" w:id="99"/>
      <w:bookmarkEnd w:id="99"/>
      <w:r w:rsidDel="00000000" w:rsidR="00000000" w:rsidRPr="00000000">
        <w:rPr>
          <w:rtl w:val="0"/>
        </w:rPr>
        <w:t xml:space="preserve">4.1.2.4 Project Responsibilities</w:t>
      </w:r>
    </w:p>
    <w:p w:rsidR="00000000" w:rsidDel="00000000" w:rsidP="00000000" w:rsidRDefault="00000000" w:rsidRPr="00000000">
      <w:pPr>
        <w:contextualSpacing w:val="0"/>
      </w:pPr>
      <w:r w:rsidDel="00000000" w:rsidR="00000000" w:rsidRPr="00000000">
        <w:rPr>
          <w:rtl w:val="0"/>
        </w:rPr>
        <w:tab/>
        <w:t xml:space="preserve">Each team member will be responsible for ensuring the quality of each deliverable, and will participate in each deliverables completion. However, it will be the responsibility of the teams </w:t>
      </w:r>
      <w:commentRangeStart w:id="47"/>
      <w:r w:rsidDel="00000000" w:rsidR="00000000" w:rsidRPr="00000000">
        <w:rPr>
          <w:rtl w:val="0"/>
        </w:rPr>
        <w:t xml:space="preserve">Webmaster, Jeff Werenka, </w:t>
      </w:r>
      <w:commentRangeEnd w:id="47"/>
      <w:r w:rsidDel="00000000" w:rsidR="00000000" w:rsidRPr="00000000">
        <w:commentReference w:id="47"/>
      </w:r>
      <w:r w:rsidDel="00000000" w:rsidR="00000000" w:rsidRPr="00000000">
        <w:rPr>
          <w:rtl w:val="0"/>
        </w:rPr>
        <w:t xml:space="preserve">to ensure that each deliverable is uploaded to the correct location, on time for each due date.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3"/>
        <w:contextualSpacing w:val="0"/>
      </w:pPr>
      <w:bookmarkStart w:colFirst="0" w:colLast="0" w:name="h.3s49zyc" w:id="100"/>
      <w:bookmarkEnd w:id="100"/>
      <w:r w:rsidDel="00000000" w:rsidR="00000000" w:rsidRPr="00000000">
        <w:rPr>
          <w:rtl w:val="0"/>
        </w:rPr>
        <w:t xml:space="preserve">4.1.3 Managerial Process</w:t>
      </w:r>
    </w:p>
    <w:p w:rsidR="00000000" w:rsidDel="00000000" w:rsidP="00000000" w:rsidRDefault="00000000" w:rsidRPr="00000000">
      <w:pPr>
        <w:pStyle w:val="Heading4"/>
        <w:contextualSpacing w:val="0"/>
      </w:pPr>
      <w:bookmarkStart w:colFirst="0" w:colLast="0" w:name="h.279ka65" w:id="101"/>
      <w:bookmarkEnd w:id="101"/>
      <w:r w:rsidDel="00000000" w:rsidR="00000000" w:rsidRPr="00000000">
        <w:rPr>
          <w:rtl w:val="0"/>
        </w:rPr>
        <w:t xml:space="preserve">4.1.3.1 Managerial Objectives and Priorities</w:t>
      </w:r>
    </w:p>
    <w:p w:rsidR="00000000" w:rsidDel="00000000" w:rsidP="00000000" w:rsidRDefault="00000000" w:rsidRPr="00000000">
      <w:pPr>
        <w:contextualSpacing w:val="0"/>
      </w:pPr>
      <w:r w:rsidDel="00000000" w:rsidR="00000000" w:rsidRPr="00000000">
        <w:rPr>
          <w:rtl w:val="0"/>
        </w:rPr>
        <w:tab/>
        <w:t xml:space="preserve">The main objective for this project is to ensure that the expectations of HKES, and any additional requirements given to us by them throughout the development process are met.</w:t>
      </w:r>
    </w:p>
    <w:p w:rsidR="00000000" w:rsidDel="00000000" w:rsidP="00000000" w:rsidRDefault="00000000" w:rsidRPr="00000000">
      <w:pPr>
        <w:contextualSpacing w:val="0"/>
      </w:pPr>
      <w:r w:rsidDel="00000000" w:rsidR="00000000" w:rsidRPr="00000000">
        <w:rPr>
          <w:rtl w:val="0"/>
        </w:rPr>
        <w:tab/>
        <w:t xml:space="preserve">Additionally, it is the second priority of this project to ensure that each deliverable is submitted on time, and to ensure that each deliverable meets the standards of both WumboSoft, and HKES.</w:t>
      </w:r>
    </w:p>
    <w:p w:rsidR="00000000" w:rsidDel="00000000" w:rsidP="00000000" w:rsidRDefault="00000000" w:rsidRPr="00000000">
      <w:pPr>
        <w:contextualSpacing w:val="0"/>
      </w:pPr>
      <w:r w:rsidDel="00000000" w:rsidR="00000000" w:rsidRPr="00000000">
        <w:rPr>
          <w:rtl w:val="0"/>
        </w:rPr>
        <w:tab/>
        <w:t xml:space="preserve">If all other objectives and priorities are met, it is an additional objective that any additional/optional features may be implemented as well.</w:t>
      </w:r>
    </w:p>
    <w:p w:rsidR="00000000" w:rsidDel="00000000" w:rsidP="00000000" w:rsidRDefault="00000000" w:rsidRPr="00000000">
      <w:pPr>
        <w:pStyle w:val="Heading4"/>
        <w:contextualSpacing w:val="0"/>
      </w:pPr>
      <w:bookmarkStart w:colFirst="0" w:colLast="0" w:name="h.meukdy" w:id="102"/>
      <w:bookmarkEnd w:id="102"/>
      <w:r w:rsidDel="00000000" w:rsidR="00000000" w:rsidRPr="00000000">
        <w:rPr>
          <w:rtl w:val="0"/>
        </w:rPr>
        <w:t xml:space="preserve">4.1.3.2 Assumptions, Dependencies, and Constraints</w:t>
      </w:r>
    </w:p>
    <w:p w:rsidR="00000000" w:rsidDel="00000000" w:rsidP="00000000" w:rsidRDefault="00000000" w:rsidRPr="00000000">
      <w:pPr>
        <w:contextualSpacing w:val="0"/>
      </w:pPr>
      <w:r w:rsidDel="00000000" w:rsidR="00000000" w:rsidRPr="00000000">
        <w:rPr>
          <w:rtl w:val="0"/>
        </w:rPr>
        <w:tab/>
        <w:t xml:space="preserve">Java has been chosen as the primary programming language for </w:t>
      </w:r>
      <w:r w:rsidDel="00000000" w:rsidR="00000000" w:rsidRPr="00000000">
        <w:rPr>
          <w:i w:val="1"/>
          <w:rtl w:val="0"/>
        </w:rPr>
        <w:t xml:space="preserve">Hello Kitty RPG</w:t>
      </w:r>
      <w:r w:rsidDel="00000000" w:rsidR="00000000" w:rsidRPr="00000000">
        <w:rPr>
          <w:rtl w:val="0"/>
        </w:rPr>
        <w:t xml:space="preserve">, and as such the project will be dependent on and constrained by Java.</w:t>
      </w:r>
    </w:p>
    <w:p w:rsidR="00000000" w:rsidDel="00000000" w:rsidP="00000000" w:rsidRDefault="00000000" w:rsidRPr="00000000">
      <w:pPr>
        <w:pStyle w:val="Heading4"/>
        <w:contextualSpacing w:val="0"/>
      </w:pPr>
      <w:bookmarkStart w:colFirst="0" w:colLast="0" w:name="h.36ei31r" w:id="103"/>
      <w:bookmarkEnd w:id="103"/>
      <w:r w:rsidDel="00000000" w:rsidR="00000000" w:rsidRPr="00000000">
        <w:rPr>
          <w:rtl w:val="0"/>
        </w:rPr>
        <w:t xml:space="preserve">4.1.3.3 Risk Management</w:t>
      </w:r>
    </w:p>
    <w:p w:rsidR="00000000" w:rsidDel="00000000" w:rsidP="00000000" w:rsidRDefault="00000000" w:rsidRPr="00000000">
      <w:pPr>
        <w:contextualSpacing w:val="0"/>
      </w:pPr>
      <w:r w:rsidDel="00000000" w:rsidR="00000000" w:rsidRPr="00000000">
        <w:rPr>
          <w:rtl w:val="0"/>
        </w:rPr>
        <w:tab/>
        <w:t xml:space="preserve">There are several risks that have to be managed. These include:</w:t>
      </w:r>
    </w:p>
    <w:p w:rsidR="00000000" w:rsidDel="00000000" w:rsidP="00000000" w:rsidRDefault="00000000" w:rsidRPr="00000000">
      <w:pPr>
        <w:contextualSpacing w:val="0"/>
      </w:pPr>
      <w:r w:rsidDel="00000000" w:rsidR="00000000" w:rsidRPr="00000000">
        <w:rPr>
          <w:rtl w:val="0"/>
        </w:rPr>
        <w:tab/>
        <w:tab/>
        <w:t xml:space="preserve">Time and Project management</w:t>
      </w:r>
    </w:p>
    <w:p w:rsidR="00000000" w:rsidDel="00000000" w:rsidP="00000000" w:rsidRDefault="00000000" w:rsidRPr="00000000">
      <w:pPr>
        <w:contextualSpacing w:val="0"/>
      </w:pPr>
      <w:r w:rsidDel="00000000" w:rsidR="00000000" w:rsidRPr="00000000">
        <w:rPr>
          <w:rtl w:val="0"/>
        </w:rPr>
        <w:tab/>
        <w:tab/>
        <w:t xml:space="preserve">Meetings interrupted due to weather conditions</w:t>
      </w:r>
    </w:p>
    <w:p w:rsidR="00000000" w:rsidDel="00000000" w:rsidP="00000000" w:rsidRDefault="00000000" w:rsidRPr="00000000">
      <w:pPr>
        <w:contextualSpacing w:val="0"/>
      </w:pPr>
      <w:r w:rsidDel="00000000" w:rsidR="00000000" w:rsidRPr="00000000">
        <w:rPr>
          <w:rtl w:val="0"/>
        </w:rPr>
        <w:tab/>
        <w:tab/>
        <w:t xml:space="preserve">Other risks that have not yet been identified</w:t>
      </w:r>
    </w:p>
    <w:p w:rsidR="00000000" w:rsidDel="00000000" w:rsidP="00000000" w:rsidRDefault="00000000" w:rsidRPr="00000000">
      <w:pPr>
        <w:pStyle w:val="Heading4"/>
        <w:contextualSpacing w:val="0"/>
      </w:pPr>
      <w:bookmarkStart w:colFirst="0" w:colLast="0" w:name="h.1ljsd9k" w:id="104"/>
      <w:bookmarkEnd w:id="104"/>
      <w:r w:rsidDel="00000000" w:rsidR="00000000" w:rsidRPr="00000000">
        <w:rPr>
          <w:rtl w:val="0"/>
        </w:rPr>
        <w:t xml:space="preserve">4.1.3.4 Monitoring and Controlling Mechanisms</w:t>
      </w:r>
    </w:p>
    <w:p w:rsidR="00000000" w:rsidDel="00000000" w:rsidP="00000000" w:rsidRDefault="00000000" w:rsidRPr="00000000">
      <w:pPr>
        <w:contextualSpacing w:val="0"/>
      </w:pPr>
      <w:r w:rsidDel="00000000" w:rsidR="00000000" w:rsidRPr="00000000">
        <w:rPr>
          <w:rtl w:val="0"/>
        </w:rPr>
        <w:tab/>
        <w:t xml:space="preserve">Weekly team meets have been scheduled both prior to COMP 3663, from 5:45 pm - 6:45 pm on Mondays, as well as 3:00 pm on Fridays.</w:t>
      </w:r>
    </w:p>
    <w:p w:rsidR="00000000" w:rsidDel="00000000" w:rsidP="00000000" w:rsidRDefault="00000000" w:rsidRPr="00000000">
      <w:pPr>
        <w:pStyle w:val="Heading4"/>
        <w:contextualSpacing w:val="0"/>
      </w:pPr>
      <w:bookmarkStart w:colFirst="0" w:colLast="0" w:name="h.45jfvxd" w:id="105"/>
      <w:bookmarkEnd w:id="105"/>
      <w:r w:rsidDel="00000000" w:rsidR="00000000" w:rsidRPr="00000000">
        <w:rPr>
          <w:rtl w:val="0"/>
        </w:rPr>
        <w:t xml:space="preserve">4.1.3.5 Staffing Plan</w:t>
      </w:r>
    </w:p>
    <w:p w:rsidR="00000000" w:rsidDel="00000000" w:rsidP="00000000" w:rsidRDefault="00000000" w:rsidRPr="00000000">
      <w:pPr>
        <w:contextualSpacing w:val="0"/>
      </w:pPr>
      <w:r w:rsidDel="00000000" w:rsidR="00000000" w:rsidRPr="00000000">
        <w:rPr>
          <w:rtl w:val="0"/>
        </w:rPr>
        <w:tab/>
        <w:t xml:space="preserve">More information on Staffing plans is detailed in section 4.1.2.2. Information given in this section does not limit the roles/responsibilities of each team member, as all members are expected to participate in the completion of each deliverable.</w:t>
      </w:r>
    </w:p>
    <w:p w:rsidR="00000000" w:rsidDel="00000000" w:rsidP="00000000" w:rsidRDefault="00000000" w:rsidRPr="00000000">
      <w:pPr>
        <w:pStyle w:val="Heading3"/>
        <w:contextualSpacing w:val="0"/>
      </w:pPr>
      <w:bookmarkStart w:colFirst="0" w:colLast="0" w:name="h.2koq656" w:id="106"/>
      <w:bookmarkEnd w:id="106"/>
      <w:r w:rsidDel="00000000" w:rsidR="00000000" w:rsidRPr="00000000">
        <w:rPr>
          <w:rtl w:val="0"/>
        </w:rPr>
        <w:t xml:space="preserve">4.1.4 Technical Process</w:t>
      </w:r>
    </w:p>
    <w:p w:rsidR="00000000" w:rsidDel="00000000" w:rsidP="00000000" w:rsidRDefault="00000000" w:rsidRPr="00000000">
      <w:pPr>
        <w:pStyle w:val="Heading4"/>
        <w:contextualSpacing w:val="0"/>
      </w:pPr>
      <w:bookmarkStart w:colFirst="0" w:colLast="0" w:name="h.zu0gcz" w:id="107"/>
      <w:bookmarkEnd w:id="107"/>
      <w:r w:rsidDel="00000000" w:rsidR="00000000" w:rsidRPr="00000000">
        <w:rPr>
          <w:rtl w:val="0"/>
        </w:rPr>
        <w:t xml:space="preserve">4.1.4.1 Methods, Tools, and Techniques</w:t>
      </w:r>
    </w:p>
    <w:p w:rsidR="00000000" w:rsidDel="00000000" w:rsidP="00000000" w:rsidRDefault="00000000" w:rsidRPr="00000000">
      <w:pPr>
        <w:contextualSpacing w:val="0"/>
      </w:pPr>
      <w:r w:rsidDel="00000000" w:rsidR="00000000" w:rsidRPr="00000000">
        <w:rPr>
          <w:rtl w:val="0"/>
        </w:rPr>
        <w:tab/>
        <w:t xml:space="preserve">For this project we will be using the most up-to-date version of Java for our main programming language. We will be following coding style as provided by Oracle. In addition to this, our code will be documented using javadoc.</w:t>
      </w:r>
    </w:p>
    <w:p w:rsidR="00000000" w:rsidDel="00000000" w:rsidP="00000000" w:rsidRDefault="00000000" w:rsidRPr="00000000">
      <w:pPr>
        <w:pStyle w:val="Heading4"/>
        <w:contextualSpacing w:val="0"/>
      </w:pPr>
      <w:bookmarkStart w:colFirst="0" w:colLast="0" w:name="h.3jtnz0s" w:id="108"/>
      <w:bookmarkEnd w:id="108"/>
      <w:r w:rsidDel="00000000" w:rsidR="00000000" w:rsidRPr="00000000">
        <w:rPr>
          <w:rtl w:val="0"/>
        </w:rPr>
        <w:t xml:space="preserve">4.1.4.2 Software Documentation</w:t>
      </w:r>
    </w:p>
    <w:p w:rsidR="00000000" w:rsidDel="00000000" w:rsidP="00000000" w:rsidRDefault="00000000" w:rsidRPr="00000000">
      <w:pPr>
        <w:contextualSpacing w:val="0"/>
      </w:pPr>
      <w:r w:rsidDel="00000000" w:rsidR="00000000" w:rsidRPr="00000000">
        <w:rPr>
          <w:rtl w:val="0"/>
        </w:rPr>
        <w:tab/>
        <w:t xml:space="preserve">All supporting documentation will be provided including the generated Javadoc, a user manual, and copies of the requirements analysis and design documents.</w:t>
      </w:r>
    </w:p>
    <w:p w:rsidR="00000000" w:rsidDel="00000000" w:rsidP="00000000" w:rsidRDefault="00000000" w:rsidRPr="00000000">
      <w:pPr>
        <w:pStyle w:val="Heading4"/>
        <w:contextualSpacing w:val="0"/>
      </w:pPr>
      <w:bookmarkStart w:colFirst="0" w:colLast="0" w:name="h.1yyy98l" w:id="109"/>
      <w:bookmarkEnd w:id="109"/>
      <w:r w:rsidDel="00000000" w:rsidR="00000000" w:rsidRPr="00000000">
        <w:rPr>
          <w:rtl w:val="0"/>
        </w:rPr>
        <w:t xml:space="preserve">4.1.4.3 Project Support Functions</w:t>
      </w:r>
    </w:p>
    <w:p w:rsidR="00000000" w:rsidDel="00000000" w:rsidP="00000000" w:rsidRDefault="00000000" w:rsidRPr="00000000">
      <w:pPr>
        <w:contextualSpacing w:val="0"/>
      </w:pPr>
      <w:r w:rsidDel="00000000" w:rsidR="00000000" w:rsidRPr="00000000">
        <w:rPr>
          <w:rtl w:val="0"/>
        </w:rPr>
        <w:tab/>
      </w:r>
      <w:commentRangeStart w:id="48"/>
      <w:r w:rsidDel="00000000" w:rsidR="00000000" w:rsidRPr="00000000">
        <w:rPr>
          <w:rtl w:val="0"/>
        </w:rPr>
        <w:t xml:space="preserve">None</w:t>
      </w:r>
      <w:commentRangeEnd w:id="48"/>
      <w:r w:rsidDel="00000000" w:rsidR="00000000" w:rsidRPr="00000000">
        <w:commentReference w:id="48"/>
      </w:r>
      <w:r w:rsidDel="00000000" w:rsidR="00000000" w:rsidRPr="00000000">
        <w:rPr>
          <w:rtl w:val="0"/>
        </w:rPr>
      </w:r>
    </w:p>
    <w:p w:rsidR="00000000" w:rsidDel="00000000" w:rsidP="00000000" w:rsidRDefault="00000000" w:rsidRPr="00000000">
      <w:pPr>
        <w:pStyle w:val="Heading3"/>
        <w:contextualSpacing w:val="0"/>
      </w:pPr>
      <w:bookmarkStart w:colFirst="0" w:colLast="0" w:name="h.4iylrwe" w:id="110"/>
      <w:bookmarkEnd w:id="110"/>
      <w:r w:rsidDel="00000000" w:rsidR="00000000" w:rsidRPr="00000000">
        <w:rPr>
          <w:rtl w:val="0"/>
        </w:rPr>
        <w:t xml:space="preserve">4.1.5 Work Packages, Schedule, and Budget</w:t>
      </w:r>
    </w:p>
    <w:p w:rsidR="00000000" w:rsidDel="00000000" w:rsidP="00000000" w:rsidRDefault="00000000" w:rsidRPr="00000000">
      <w:pPr>
        <w:pStyle w:val="Heading4"/>
        <w:contextualSpacing w:val="0"/>
      </w:pPr>
      <w:bookmarkStart w:colFirst="0" w:colLast="0" w:name="h.2y3w247" w:id="111"/>
      <w:bookmarkEnd w:id="111"/>
      <w:r w:rsidDel="00000000" w:rsidR="00000000" w:rsidRPr="00000000">
        <w:rPr>
          <w:rtl w:val="0"/>
        </w:rPr>
        <w:t xml:space="preserve">4.1.5.1 Work Packages</w:t>
      </w:r>
    </w:p>
    <w:p w:rsidR="00000000" w:rsidDel="00000000" w:rsidP="00000000" w:rsidRDefault="00000000" w:rsidRPr="00000000">
      <w:pPr>
        <w:contextualSpacing w:val="0"/>
      </w:pPr>
      <w:r w:rsidDel="00000000" w:rsidR="00000000" w:rsidRPr="00000000">
        <w:rPr>
          <w:rtl w:val="0"/>
        </w:rPr>
        <w:tab/>
        <w:t xml:space="preserve">Work will be divided among our team members by the project manager with assistance from the leader for each deliverable.  All members will participate in each deliverable and perform the tasks assigned to them.</w:t>
      </w:r>
    </w:p>
    <w:p w:rsidR="00000000" w:rsidDel="00000000" w:rsidP="00000000" w:rsidRDefault="00000000" w:rsidRPr="00000000">
      <w:pPr>
        <w:pStyle w:val="Heading4"/>
        <w:contextualSpacing w:val="0"/>
      </w:pPr>
      <w:bookmarkStart w:colFirst="0" w:colLast="0" w:name="h.1d96cc0" w:id="112"/>
      <w:bookmarkEnd w:id="112"/>
      <w:r w:rsidDel="00000000" w:rsidR="00000000" w:rsidRPr="00000000">
        <w:rPr>
          <w:rtl w:val="0"/>
        </w:rPr>
        <w:t xml:space="preserve">4.1.5.2 Dependencies</w:t>
      </w:r>
    </w:p>
    <w:p w:rsidR="00000000" w:rsidDel="00000000" w:rsidP="00000000" w:rsidRDefault="00000000" w:rsidRPr="00000000">
      <w:pPr>
        <w:contextualSpacing w:val="0"/>
      </w:pPr>
      <w:r w:rsidDel="00000000" w:rsidR="00000000" w:rsidRPr="00000000">
        <w:rPr>
          <w:rtl w:val="0"/>
        </w:rPr>
        <w:tab/>
        <w:t xml:space="preserve">The progress of the project will depend on WumboSoft completing each deliverable on schedule as well as HKES reviewing the submitted deliverables in a timely manner.</w:t>
      </w:r>
    </w:p>
    <w:p w:rsidR="00000000" w:rsidDel="00000000" w:rsidP="00000000" w:rsidRDefault="00000000" w:rsidRPr="00000000">
      <w:pPr>
        <w:pStyle w:val="Heading4"/>
        <w:contextualSpacing w:val="0"/>
      </w:pPr>
      <w:bookmarkStart w:colFirst="0" w:colLast="0" w:name="h.3x8tuzt" w:id="113"/>
      <w:bookmarkEnd w:id="113"/>
      <w:r w:rsidDel="00000000" w:rsidR="00000000" w:rsidRPr="00000000">
        <w:rPr>
          <w:rtl w:val="0"/>
        </w:rPr>
        <w:t xml:space="preserve">4.1.5.3 Resource Requirements</w:t>
      </w:r>
    </w:p>
    <w:p w:rsidR="00000000" w:rsidDel="00000000" w:rsidP="00000000" w:rsidRDefault="00000000" w:rsidRPr="00000000">
      <w:pPr>
        <w:contextualSpacing w:val="0"/>
      </w:pPr>
      <w:r w:rsidDel="00000000" w:rsidR="00000000" w:rsidRPr="00000000">
        <w:rPr>
          <w:rtl w:val="0"/>
        </w:rPr>
        <w:tab/>
        <w:t xml:space="preserve">According to the provided outline by HKES we will require a team of three for this project. Each team member will require a laptop computer with specifications equal to or greater than that of an Acadia Advantage laptop.</w:t>
      </w:r>
    </w:p>
    <w:p w:rsidR="00000000" w:rsidDel="00000000" w:rsidP="00000000" w:rsidRDefault="00000000" w:rsidRPr="00000000">
      <w:pPr>
        <w:pStyle w:val="Heading4"/>
        <w:contextualSpacing w:val="0"/>
      </w:pPr>
      <w:bookmarkStart w:colFirst="0" w:colLast="0" w:name="h.2ce457m" w:id="114"/>
      <w:bookmarkEnd w:id="114"/>
      <w:r w:rsidDel="00000000" w:rsidR="00000000" w:rsidRPr="00000000">
        <w:rPr>
          <w:rtl w:val="0"/>
        </w:rPr>
        <w:t xml:space="preserve">4.1.5.4 Budget and Resource Allocation</w:t>
      </w:r>
    </w:p>
    <w:p w:rsidR="00000000" w:rsidDel="00000000" w:rsidP="00000000" w:rsidRDefault="00000000" w:rsidRPr="00000000">
      <w:pPr>
        <w:contextualSpacing w:val="0"/>
      </w:pPr>
      <w:r w:rsidDel="00000000" w:rsidR="00000000" w:rsidRPr="00000000">
        <w:rPr>
          <w:rtl w:val="0"/>
        </w:rPr>
        <w:tab/>
        <w:t xml:space="preserve">The budget for this project allows for 35 man days at 8 hours per day. This time will be spread amongst all team members equally.</w:t>
      </w:r>
    </w:p>
    <w:p w:rsidR="00000000" w:rsidDel="00000000" w:rsidP="00000000" w:rsidRDefault="00000000" w:rsidRPr="00000000">
      <w:pPr>
        <w:pStyle w:val="Heading4"/>
        <w:contextualSpacing w:val="0"/>
      </w:pPr>
      <w:bookmarkStart w:colFirst="0" w:colLast="0" w:name="h.rjefff" w:id="115"/>
      <w:bookmarkEnd w:id="115"/>
      <w:r w:rsidDel="00000000" w:rsidR="00000000" w:rsidRPr="00000000">
        <w:rPr>
          <w:rtl w:val="0"/>
        </w:rPr>
        <w:t xml:space="preserve">4.1.5.5 Schedule</w:t>
      </w:r>
    </w:p>
    <w:p w:rsidR="00000000" w:rsidDel="00000000" w:rsidP="00000000" w:rsidRDefault="00000000" w:rsidRPr="00000000">
      <w:pPr>
        <w:contextualSpacing w:val="0"/>
      </w:pPr>
      <w:r w:rsidDel="00000000" w:rsidR="00000000" w:rsidRPr="00000000">
        <w:rPr>
          <w:rtl w:val="0"/>
        </w:rPr>
        <w:tab/>
        <w:t xml:space="preserve">Please refer to section 4.1.1.2 for information on deliverables and their due dates.</w:t>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bj1y38" w:id="116"/>
      <w:bookmarkEnd w:id="116"/>
      <w:r w:rsidDel="00000000" w:rsidR="00000000" w:rsidRPr="00000000">
        <w:rPr>
          <w:rtl w:val="0"/>
        </w:rPr>
        <w:t xml:space="preserve">Appendix A- Sequence Diagrams for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Character Creation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156200"/>
            <wp:effectExtent b="0" l="0" r="0" t="0"/>
            <wp:docPr descr="CreateCharacterSD.png" id="8" name="image15.png"/>
            <a:graphic>
              <a:graphicData uri="http://schemas.openxmlformats.org/drawingml/2006/picture">
                <pic:pic>
                  <pic:nvPicPr>
                    <pic:cNvPr descr="CreateCharacterSD.png" id="0" name="image15.png"/>
                    <pic:cNvPicPr preferRelativeResize="0"/>
                  </pic:nvPicPr>
                  <pic:blipFill>
                    <a:blip r:embed="rId2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Move Character</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48325" cy="4124325"/>
            <wp:effectExtent b="0" l="0" r="0" t="0"/>
            <wp:docPr descr="MoveCharacter.png" id="12" name="image23.png"/>
            <a:graphic>
              <a:graphicData uri="http://schemas.openxmlformats.org/drawingml/2006/picture">
                <pic:pic>
                  <pic:nvPicPr>
                    <pic:cNvPr descr="MoveCharacter.png" id="0" name="image23.png"/>
                    <pic:cNvPicPr preferRelativeResize="0"/>
                  </pic:nvPicPr>
                  <pic:blipFill>
                    <a:blip r:embed="rId27"/>
                    <a:srcRect b="0" l="0" r="0" t="0"/>
                    <a:stretch>
                      <a:fillRect/>
                    </a:stretch>
                  </pic:blipFill>
                  <pic:spPr>
                    <a:xfrm>
                      <a:off x="0" y="0"/>
                      <a:ext cx="5648325"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Obtain Item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29275" cy="4124325"/>
            <wp:effectExtent b="0" l="0" r="0" t="0"/>
            <wp:docPr descr="ObtainItem(battle).png" id="10" name="image19.png"/>
            <a:graphic>
              <a:graphicData uri="http://schemas.openxmlformats.org/drawingml/2006/picture">
                <pic:pic>
                  <pic:nvPicPr>
                    <pic:cNvPr descr="ObtainItem(battle).png" id="0" name="image19.png"/>
                    <pic:cNvPicPr preferRelativeResize="0"/>
                  </pic:nvPicPr>
                  <pic:blipFill>
                    <a:blip r:embed="rId28"/>
                    <a:srcRect b="0" l="0" r="0" t="0"/>
                    <a:stretch>
                      <a:fillRect/>
                    </a:stretch>
                  </pic:blipFill>
                  <pic:spPr>
                    <a:xfrm>
                      <a:off x="0" y="0"/>
                      <a:ext cx="5629275"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 Item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62575" cy="4124325"/>
            <wp:effectExtent b="0" l="0" r="0" t="0"/>
            <wp:docPr descr="UseItem.png" id="11" name="image21.png"/>
            <a:graphic>
              <a:graphicData uri="http://schemas.openxmlformats.org/drawingml/2006/picture">
                <pic:pic>
                  <pic:nvPicPr>
                    <pic:cNvPr descr="UseItem.png" id="0" name="image21.png"/>
                    <pic:cNvPicPr preferRelativeResize="0"/>
                  </pic:nvPicPr>
                  <pic:blipFill>
                    <a:blip r:embed="rId29"/>
                    <a:srcRect b="0" l="0" r="0" t="0"/>
                    <a:stretch>
                      <a:fillRect/>
                    </a:stretch>
                  </pic:blipFill>
                  <pic:spPr>
                    <a:xfrm>
                      <a:off x="0" y="0"/>
                      <a:ext cx="5362575"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Initiate Battle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73500"/>
            <wp:effectExtent b="0" l="0" r="0" t="0"/>
            <wp:docPr descr="Battle.png" id="13" name="image25.png"/>
            <a:graphic>
              <a:graphicData uri="http://schemas.openxmlformats.org/drawingml/2006/picture">
                <pic:pic>
                  <pic:nvPicPr>
                    <pic:cNvPr descr="Battle.png" id="0" name="image25.png"/>
                    <pic:cNvPicPr preferRelativeResize="0"/>
                  </pic:nvPicPr>
                  <pic:blipFill>
                    <a:blip r:embed="rId3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Save Game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27500"/>
            <wp:effectExtent b="0" l="0" r="0" t="0"/>
            <wp:docPr descr="SaveGame.png" id="14" name="image27.png"/>
            <a:graphic>
              <a:graphicData uri="http://schemas.openxmlformats.org/drawingml/2006/picture">
                <pic:pic>
                  <pic:nvPicPr>
                    <pic:cNvPr descr="SaveGame.png" id="0" name="image27.png"/>
                    <pic:cNvPicPr preferRelativeResize="0"/>
                  </pic:nvPicPr>
                  <pic:blipFill>
                    <a:blip r:embed="rId31"/>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Load Game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44900"/>
            <wp:effectExtent b="0" l="0" r="0" t="0"/>
            <wp:docPr descr="Load Game.png" id="15" name="image29.png"/>
            <a:graphic>
              <a:graphicData uri="http://schemas.openxmlformats.org/drawingml/2006/picture">
                <pic:pic>
                  <pic:nvPicPr>
                    <pic:cNvPr descr="Load Game.png" id="0" name="image29.png"/>
                    <pic:cNvPicPr preferRelativeResize="0"/>
                  </pic:nvPicPr>
                  <pic:blipFill>
                    <a:blip r:embed="rId32"/>
                    <a:srcRect b="0" l="0" r="0" t="0"/>
                    <a:stretch>
                      <a:fillRect/>
                    </a:stretch>
                  </pic:blipFill>
                  <pic:spPr>
                    <a:xfrm>
                      <a:off x="0" y="0"/>
                      <a:ext cx="5943600" cy="3644900"/>
                    </a:xfrm>
                    <a:prstGeom prst="rect"/>
                    <a:ln/>
                  </pic:spPr>
                </pic:pic>
              </a:graphicData>
            </a:graphic>
          </wp:inline>
        </w:drawing>
      </w:r>
      <w:r w:rsidDel="00000000" w:rsidR="00000000" w:rsidRPr="00000000">
        <w:rPr>
          <w:rtl w:val="0"/>
        </w:rPr>
      </w:r>
    </w:p>
    <w:sectPr>
      <w:footerReference r:id="rId33"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immy Flemming" w:id="20" w:date="2016-02-12T03:29: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above comment for F15</w:t>
      </w:r>
    </w:p>
  </w:comment>
  <w:comment w:author="Jimmy Flemming" w:id="12" w:date="2016-02-12T04:0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Java is explicitly stated as the chosen language in 4.1.3.2</w:t>
      </w:r>
    </w:p>
  </w:comment>
  <w:comment w:author="Jimmy Flemming" w:id="38" w:date="2016-02-12T03:4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a status point?</w:t>
      </w:r>
    </w:p>
  </w:comment>
  <w:comment w:author="Jimmy Flemming" w:id="21" w:date="2016-02-12T03:4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goal is to battle through the classrooms and fight the final boss, Danny Silver</w:t>
      </w:r>
    </w:p>
  </w:comment>
  <w:comment w:author="Liam MacKinnon" w:id="22" w:date="2016-02-12T03:4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AKA Mom</w:t>
      </w:r>
    </w:p>
  </w:comment>
  <w:comment w:author="Jimmy Flemming" w:id="6" w:date="2016-02-12T04:08: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Java is explicitly stated as the chosen language in 4.1.3.2</w:t>
      </w:r>
    </w:p>
  </w:comment>
  <w:comment w:author="Jimmy Flemming" w:id="14" w:date="2016-02-12T03:23: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Our intention was to have the game not be time-based. We would rather it be just a progression through areas.</w:t>
      </w:r>
    </w:p>
  </w:comment>
  <w:comment w:author="Liam MacKinnon" w:id="26" w:date="2016-02-12T03:49: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battle students in the playground</w:t>
      </w:r>
    </w:p>
  </w:comment>
  <w:comment w:author="Liam MacKinnon" w:id="48" w:date="2016-02-12T04:0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24/hr hotline that can be called when players have questions</w:t>
      </w:r>
    </w:p>
  </w:comment>
  <w:comment w:author="jalapanopepper" w:id="3" w:date="2016-02-12T03:39: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would prefer if all graphics in the game are very colorful and stimulating</w:t>
      </w:r>
    </w:p>
  </w:comment>
  <w:comment w:author="Jimmy Flemming" w:id="9" w:date="2016-02-12T03:1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it WASD, arrow keys, or both? Both are mentioned separately</w:t>
      </w:r>
    </w:p>
  </w:comment>
  <w:comment w:author="Liam MacKinnon" w:id="39" w:date="2016-02-12T03:59: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types?</w:t>
      </w:r>
    </w:p>
  </w:comment>
  <w:comment w:author="Jimmy Flemming" w:id="33" w:date="2016-02-12T03:4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defeat, the player should be returned to their Mommy's house</w:t>
      </w:r>
    </w:p>
  </w:comment>
  <w:comment w:author="Jimmy Flemming" w:id="4" w:date="2016-02-11T04:19: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typo</w:t>
      </w:r>
    </w:p>
  </w:comment>
  <w:comment w:author="Liam MacKinnon" w:id="29" w:date="2016-02-12T03:5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Very confusing please clarify</w:t>
      </w:r>
    </w:p>
  </w:comment>
  <w:comment w:author="Jimmy Flemming" w:id="30" w:date="2016-02-12T03:5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very aggravating*</w:t>
      </w:r>
    </w:p>
  </w:comment>
  <w:comment w:author="Liam MacKinnon" w:id="0" w:date="2016-02-12T03:2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arrow keys prefered</w:t>
      </w:r>
    </w:p>
  </w:comment>
  <w:comment w:author="Liam MacKinnon" w:id="41" w:date="2016-02-12T04:01: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Playground should be a training ground where players can continually battle students to "grind" and level up their kitty</w:t>
      </w:r>
    </w:p>
  </w:comment>
  <w:comment w:author="Jimmy Flemming" w:id="46" w:date="2016-02-12T04:0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Self-explanatory</w:t>
      </w:r>
    </w:p>
  </w:comment>
  <w:comment w:author="Jimmy Flemming" w:id="24" w:date="2016-02-12T03:35: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Desired requirement: Make the kitty wear the empty tuna can after using the item. How long it stays there is up to you</w:t>
      </w:r>
    </w:p>
  </w:comment>
  <w:comment w:author="Jimmy Flemming" w:id="47" w:date="2016-02-12T04:0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Webmaster is stated as Cameroon Ryan above</w:t>
      </w:r>
    </w:p>
  </w:comment>
  <w:comment w:author="Liam MacKinnon" w:id="15" w:date="2016-02-12T03:38: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Start at mom's house then go to the playground. No battles at mom's</w:t>
      </w:r>
    </w:p>
  </w:comment>
  <w:comment w:author="Liam MacKinnon" w:id="16" w:date="2016-02-12T03:51: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Playground should be a training ground where players can continually battle students to "grind" and level up their kitty</w:t>
      </w:r>
    </w:p>
  </w:comment>
  <w:comment w:author="Jimmy Flemming" w:id="18" w:date="2016-02-12T03:30: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Game should *mostly* be fighting teachers, the only classmates to battle should be in the first area, the playground. All other fights are with teachers</w:t>
      </w:r>
    </w:p>
  </w:comment>
  <w:comment w:author="Jimmy Flemming" w:id="1" w:date="2016-02-12T04:0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Java is explicitly stated as the chosen language in 4.1.3.2</w:t>
      </w:r>
    </w:p>
  </w:comment>
  <w:comment w:author="Liam MacKinnon" w:id="42" w:date="2016-02-12T04:02: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Teachers</w:t>
      </w:r>
    </w:p>
  </w:comment>
  <w:comment w:author="Jimmy Flemming" w:id="25" w:date="2016-02-12T03:3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GUI should also be fully functional with using a keyboard only, so that an external mouse is not required for play. Also, Jim D would like it that way.</w:t>
      </w:r>
    </w:p>
  </w:comment>
  <w:comment w:author="jalapanopepper" w:id="17" w:date="2016-02-12T03:2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not need to be printed on paper</w:t>
      </w:r>
    </w:p>
  </w:comment>
  <w:comment w:author="Liam MacKinnon" w:id="45" w:date="2016-02-12T04:03: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simple, very complex</w:t>
      </w:r>
    </w:p>
  </w:comment>
  <w:comment w:author="jalapanopepper" w:id="27" w:date="2016-02-12T03:5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should not be here</w:t>
      </w:r>
    </w:p>
  </w:comment>
  <w:comment w:author="Jimmy Flemming" w:id="28" w:date="2016-02-12T03:5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it???????</w:t>
      </w:r>
    </w:p>
  </w:comment>
  <w:comment w:author="Jimmy Flemming" w:id="5" w:date="2016-02-11T04:25: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More formal term</w:t>
      </w:r>
    </w:p>
  </w:comment>
  <w:comment w:author="Jimmy Flemming" w:id="34" w:date="2016-02-12T03:41: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Gamepad was mentioned above. Clarify?</w:t>
      </w:r>
    </w:p>
  </w:comment>
  <w:comment w:author="Jimmy Flemming" w:id="35" w:date="2016-02-12T03:42: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waht</w:t>
      </w:r>
    </w:p>
  </w:comment>
  <w:comment w:author="Jimmy Flemming" w:id="36" w:date="2016-02-12T03:42: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it?</w:t>
      </w:r>
    </w:p>
  </w:comment>
  <w:comment w:author="Jimmy Flemming" w:id="19" w:date="2016-02-12T0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Clarity</w:t>
      </w:r>
    </w:p>
  </w:comment>
  <w:comment w:author="jalapanopepper" w:id="8" w:date="2016-02-12T03:1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 longer a requirement. A regular computer is all that is required.</w:t>
      </w:r>
    </w:p>
  </w:comment>
  <w:comment w:author="Jimmy Flemming" w:id="44" w:date="2016-02-12T03:58: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seconds is a long time. Hopefully this is not the goal for common actions, like moving and attacking</w:t>
      </w:r>
    </w:p>
  </w:comment>
  <w:comment w:author="Jimmy Flemming" w:id="7" w:date="2016-02-12T03:0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Contradicts the below requirement of running on Acadia Advantage laptops</w:t>
      </w:r>
    </w:p>
  </w:comment>
  <w:comment w:author="Jimmy Flemming" w:id="11" w:date="2016-02-12T03:18: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Counter intuitive term</w:t>
      </w:r>
    </w:p>
  </w:comment>
  <w:comment w:author="jalapanopepper" w:id="40" w:date="2016-02-12T03:47: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Varied. This should be a random value that increase on average in a logical manner as the game progresses</w:t>
      </w:r>
    </w:p>
  </w:comment>
  <w:comment w:author="Jimmy Flemming" w:id="2" w:date="2016-02-11T04:15: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Website altered to not flash</w:t>
      </w:r>
    </w:p>
  </w:comment>
  <w:comment w:author="Jimmy Flemming" w:id="37" w:date="2016-02-12T03:4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Small set of kitties?</w:t>
      </w:r>
    </w:p>
  </w:comment>
  <w:comment w:author="Liam MacKinnon" w:id="31" w:date="2016-02-12T03:5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Jimmy Flemming" w:id="32" w:date="2016-02-12T03:5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Liam MacKinnon" w:id="10" w:date="2016-02-12T03:2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prefer arrow keys</w:t>
      </w:r>
    </w:p>
  </w:comment>
  <w:comment w:author="Jimmy Flemming" w:id="43" w:date="2016-02-12T03:5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the big exciting twist!</w:t>
      </w:r>
    </w:p>
  </w:comment>
  <w:comment w:author="Liam MacKinnon" w:id="23" w:date="2016-02-12T03:4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Given to them from Mom</w:t>
      </w:r>
    </w:p>
  </w:comment>
  <w:comment w:author="Jimmy Flemming" w:id="13" w:date="2016-02-12T03:2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Must be a .exe format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Lobster">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©1976 SANRIO CO., LTD.. All rights reserved. Hello Kitty and all associated logos and designs are trademarks or registered trademarks of SANRIO CO., LTD. All other trademarks are the property of their respective owners.</w:t>
    </w:r>
    <w:r w:rsidDel="00000000" w:rsidR="00000000" w:rsidRPr="00000000">
      <w:rPr>
        <w:rtl w:val="0"/>
      </w:rPr>
    </w:r>
  </w:p>
  <w:p w:rsidR="00000000" w:rsidDel="00000000" w:rsidP="00000000" w:rsidRDefault="00000000" w:rsidRPr="00000000">
    <w:pPr>
      <w:spacing w:after="72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04.png"/><Relationship Id="rId22" Type="http://schemas.openxmlformats.org/officeDocument/2006/relationships/image" Target="media/image07.png"/><Relationship Id="rId21" Type="http://schemas.openxmlformats.org/officeDocument/2006/relationships/image" Target="media/image09.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15.png"/><Relationship Id="rId25" Type="http://schemas.openxmlformats.org/officeDocument/2006/relationships/image" Target="media/image17.png"/><Relationship Id="rId28" Type="http://schemas.openxmlformats.org/officeDocument/2006/relationships/image" Target="media/image19.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hyperlink" Target="https://sites.google.com/site/wumbounivesity/home" TargetMode="External"/><Relationship Id="rId29" Type="http://schemas.openxmlformats.org/officeDocument/2006/relationships/image" Target="media/image21.png"/><Relationship Id="rId7" Type="http://schemas.openxmlformats.org/officeDocument/2006/relationships/hyperlink" Target="http://falcon.acadiau.ca/~110854m/COMP3663/" TargetMode="External"/><Relationship Id="rId8" Type="http://schemas.openxmlformats.org/officeDocument/2006/relationships/image" Target="media/image33.png"/><Relationship Id="rId31" Type="http://schemas.openxmlformats.org/officeDocument/2006/relationships/image" Target="media/image27.png"/><Relationship Id="rId30" Type="http://schemas.openxmlformats.org/officeDocument/2006/relationships/image" Target="media/image25.png"/><Relationship Id="rId11" Type="http://schemas.openxmlformats.org/officeDocument/2006/relationships/image" Target="media/image35.png"/><Relationship Id="rId33" Type="http://schemas.openxmlformats.org/officeDocument/2006/relationships/footer" Target="footer1.xml"/><Relationship Id="rId10" Type="http://schemas.openxmlformats.org/officeDocument/2006/relationships/image" Target="media/image37.png"/><Relationship Id="rId32" Type="http://schemas.openxmlformats.org/officeDocument/2006/relationships/image" Target="media/image29.png"/><Relationship Id="rId13" Type="http://schemas.openxmlformats.org/officeDocument/2006/relationships/image" Target="media/image39.png"/><Relationship Id="rId12" Type="http://schemas.openxmlformats.org/officeDocument/2006/relationships/image" Target="media/image41.png"/><Relationship Id="rId15" Type="http://schemas.openxmlformats.org/officeDocument/2006/relationships/image" Target="media/image43.png"/><Relationship Id="rId14" Type="http://schemas.openxmlformats.org/officeDocument/2006/relationships/image" Target="media/image45.png"/><Relationship Id="rId17" Type="http://schemas.openxmlformats.org/officeDocument/2006/relationships/image" Target="media/image47.png"/><Relationship Id="rId16" Type="http://schemas.openxmlformats.org/officeDocument/2006/relationships/image" Target="media/image49.png"/><Relationship Id="rId19" Type="http://schemas.openxmlformats.org/officeDocument/2006/relationships/image" Target="media/image05.png"/><Relationship Id="rId1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